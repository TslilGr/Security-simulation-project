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E50DD" w14:textId="77777777" w:rsidR="00AC56EC" w:rsidRPr="008E571F" w:rsidRDefault="00AC56EC">
      <w:pPr>
        <w:pStyle w:val="Body"/>
        <w:rPr>
          <w:rFonts w:ascii="Times New Roman" w:hAnsi="Times New Roman"/>
        </w:rPr>
      </w:pPr>
    </w:p>
    <w:p w14:paraId="2BB0E9DB" w14:textId="77777777" w:rsidR="0021707D" w:rsidRDefault="0021707D">
      <w:pPr>
        <w:pStyle w:val="Titlepg-Doctitle"/>
        <w:outlineLvl w:val="0"/>
        <w:rPr>
          <w:sz w:val="44"/>
          <w:szCs w:val="44"/>
        </w:rPr>
      </w:pPr>
    </w:p>
    <w:p w14:paraId="7F94892C" w14:textId="45432954" w:rsidR="0088099D" w:rsidRDefault="00A573E1" w:rsidP="00A573E1">
      <w:pPr>
        <w:pStyle w:val="Titlepg-Doctitle"/>
        <w:outlineLvl w:val="0"/>
        <w:rPr>
          <w:sz w:val="44"/>
          <w:szCs w:val="44"/>
        </w:rPr>
      </w:pPr>
      <w:r w:rsidRPr="00A573E1">
        <w:rPr>
          <w:sz w:val="64"/>
          <w:szCs w:val="64"/>
        </w:rPr>
        <w:t>Entropy-score: A Method to Detect DDoS Attack</w:t>
      </w:r>
      <w:r w:rsidRPr="00A573E1">
        <w:rPr>
          <w:sz w:val="64"/>
          <w:szCs w:val="64"/>
        </w:rPr>
        <w:br/>
        <w:t>and Flash Crowd</w:t>
      </w:r>
    </w:p>
    <w:p w14:paraId="1ECB7C5F" w14:textId="77777777" w:rsidR="00A573E1" w:rsidRPr="00A573E1" w:rsidRDefault="00A573E1" w:rsidP="00A573E1">
      <w:pPr>
        <w:pStyle w:val="Titlepg-Doctitle"/>
        <w:outlineLvl w:val="0"/>
        <w:rPr>
          <w:sz w:val="44"/>
          <w:szCs w:val="44"/>
        </w:rPr>
      </w:pPr>
      <w:r w:rsidRPr="00A573E1">
        <w:rPr>
          <w:sz w:val="44"/>
          <w:szCs w:val="44"/>
        </w:rPr>
        <w:t>By Akshat Gaurav &amp; Awadhesh Kumar Singh</w:t>
      </w:r>
    </w:p>
    <w:p w14:paraId="3C956697" w14:textId="77777777" w:rsidR="00A573E1" w:rsidRDefault="00A573E1" w:rsidP="00A573E1">
      <w:pPr>
        <w:pStyle w:val="Titlepg-Doctitle"/>
        <w:outlineLvl w:val="0"/>
        <w:rPr>
          <w:sz w:val="44"/>
          <w:szCs w:val="44"/>
        </w:rPr>
      </w:pPr>
    </w:p>
    <w:p w14:paraId="005F4A9C" w14:textId="2C242447" w:rsidR="0005447B" w:rsidRDefault="002F17A6">
      <w:pPr>
        <w:pStyle w:val="Titlepg-Doctitle"/>
        <w:outlineLvl w:val="0"/>
        <w:rPr>
          <w:sz w:val="44"/>
          <w:szCs w:val="44"/>
        </w:rPr>
      </w:pPr>
      <w:r>
        <w:rPr>
          <w:sz w:val="44"/>
          <w:szCs w:val="44"/>
        </w:rPr>
        <w:t>Final report</w:t>
      </w:r>
    </w:p>
    <w:p w14:paraId="62BDEC41" w14:textId="77777777" w:rsidR="007B141B" w:rsidRDefault="007B141B">
      <w:pPr>
        <w:pStyle w:val="Titlepg-Doctitle"/>
        <w:outlineLvl w:val="0"/>
        <w:rPr>
          <w:sz w:val="44"/>
          <w:szCs w:val="44"/>
        </w:rPr>
      </w:pPr>
    </w:p>
    <w:p w14:paraId="2B1D728D" w14:textId="77777777" w:rsidR="00AC56EC" w:rsidRDefault="00AC56EC">
      <w:pPr>
        <w:pStyle w:val="Titlepg-DocVersion"/>
        <w:rPr>
          <w:i w:val="0"/>
          <w:iCs/>
        </w:rPr>
      </w:pPr>
    </w:p>
    <w:p w14:paraId="23C05388" w14:textId="77777777" w:rsidR="00AC56EC" w:rsidRDefault="00AC56EC">
      <w:pPr>
        <w:pStyle w:val="Titlepg-DocVersion"/>
        <w:rPr>
          <w:i w:val="0"/>
          <w:iCs/>
        </w:rPr>
      </w:pPr>
    </w:p>
    <w:p w14:paraId="245146C0" w14:textId="77777777" w:rsidR="00AC56EC" w:rsidRDefault="00AC56EC">
      <w:pPr>
        <w:pStyle w:val="Titlepg-DocVersion"/>
        <w:rPr>
          <w:i w:val="0"/>
          <w:iCs/>
        </w:rPr>
      </w:pPr>
    </w:p>
    <w:p w14:paraId="5D13EC05" w14:textId="77777777" w:rsidR="00AC56EC" w:rsidRDefault="00AC56EC">
      <w:pPr>
        <w:pStyle w:val="Titlepg-DocVersion"/>
        <w:rPr>
          <w:i w:val="0"/>
          <w:iCs/>
        </w:rPr>
      </w:pPr>
    </w:p>
    <w:p w14:paraId="60526577" w14:textId="77777777" w:rsidR="00AC56EC" w:rsidRDefault="00AC56EC">
      <w:pPr>
        <w:pStyle w:val="Titlepg-DocVersion"/>
        <w:rPr>
          <w:i w:val="0"/>
          <w:iCs/>
        </w:rPr>
      </w:pPr>
    </w:p>
    <w:p w14:paraId="540B646A" w14:textId="77777777" w:rsidR="00AC56EC" w:rsidRDefault="00AC56EC">
      <w:pPr>
        <w:pStyle w:val="Titlepg-DocVersion"/>
        <w:rPr>
          <w:i w:val="0"/>
          <w:iCs/>
        </w:rPr>
      </w:pPr>
    </w:p>
    <w:p w14:paraId="54181CB6" w14:textId="77777777" w:rsidR="00AC56EC" w:rsidRDefault="00AC56EC">
      <w:pPr>
        <w:pStyle w:val="Body"/>
      </w:pPr>
    </w:p>
    <w:p w14:paraId="589A8D1A" w14:textId="77777777" w:rsidR="00A573E1" w:rsidRPr="00A573E1" w:rsidRDefault="00A573E1" w:rsidP="00A573E1">
      <w:pPr>
        <w:pStyle w:val="Body"/>
      </w:pPr>
      <w:r w:rsidRPr="00A573E1">
        <w:t>Tslil Greenberg - 313347841</w:t>
      </w:r>
    </w:p>
    <w:p w14:paraId="3C241429" w14:textId="16B5F0F1" w:rsidR="00A573E1" w:rsidRPr="00A573E1" w:rsidRDefault="00A573E1" w:rsidP="00A573E1">
      <w:pPr>
        <w:pStyle w:val="Body"/>
        <w:rPr>
          <w:rtl/>
          <w:lang w:bidi="he-IL"/>
        </w:rPr>
      </w:pPr>
      <w:r w:rsidRPr="00A573E1">
        <w:t>Hila Gurevich -</w:t>
      </w:r>
      <w:bookmarkStart w:id="0" w:name="_GoBack"/>
      <w:bookmarkEnd w:id="0"/>
      <w:r w:rsidRPr="00A573E1">
        <w:t xml:space="preserve"> 204434096</w:t>
      </w:r>
    </w:p>
    <w:p w14:paraId="3C1242AA" w14:textId="44F3A7C3" w:rsidR="00CD15DC" w:rsidRDefault="00CD15DC" w:rsidP="00CD15DC">
      <w:pPr>
        <w:pStyle w:val="Body"/>
      </w:pPr>
    </w:p>
    <w:p w14:paraId="239457B7" w14:textId="77777777" w:rsidR="007B141B" w:rsidRDefault="00CD15DC" w:rsidP="00005324">
      <w:pPr>
        <w:pStyle w:val="Body"/>
        <w:sectPr w:rsidR="007B141B">
          <w:headerReference w:type="default" r:id="rId8"/>
          <w:footerReference w:type="default" r:id="rId9"/>
          <w:pgSz w:w="11906" w:h="16838" w:code="9"/>
          <w:pgMar w:top="1134" w:right="1304" w:bottom="1758" w:left="1247" w:header="454" w:footer="1418" w:gutter="0"/>
          <w:pgNumType w:start="2"/>
          <w:cols w:space="720"/>
          <w:titlePg/>
        </w:sectPr>
      </w:pPr>
      <w:r>
        <w:tab/>
      </w:r>
    </w:p>
    <w:p w14:paraId="0CF5C6CC" w14:textId="77777777" w:rsidR="00AC56EC" w:rsidRDefault="00AC56EC">
      <w:pPr>
        <w:pStyle w:val="TOCHeading"/>
      </w:pPr>
      <w:bookmarkStart w:id="1" w:name="_Toc261787191"/>
      <w:r>
        <w:lastRenderedPageBreak/>
        <w:t>C</w:t>
      </w:r>
      <w:bookmarkStart w:id="2" w:name="_Ref517678773"/>
      <w:bookmarkEnd w:id="2"/>
      <w:r>
        <w:t>ontents</w:t>
      </w:r>
      <w:bookmarkEnd w:id="1"/>
    </w:p>
    <w:p w14:paraId="4BD8463E" w14:textId="77777777" w:rsidR="00AC56EC" w:rsidRDefault="00AC56EC">
      <w:pPr>
        <w:pStyle w:val="TOC2"/>
      </w:pPr>
      <w:r>
        <w:t>Preface</w:t>
      </w:r>
      <w:r>
        <w:tab/>
        <w:t>1</w:t>
      </w:r>
    </w:p>
    <w:p w14:paraId="430B92F6" w14:textId="77777777" w:rsidR="008712A2" w:rsidRDefault="00AC56EC">
      <w:pPr>
        <w:pStyle w:val="TOC2"/>
        <w:rPr>
          <w:rFonts w:ascii="Calibri" w:hAnsi="Calibri" w:cs="Arial"/>
          <w:noProof/>
          <w:szCs w:val="22"/>
          <w:lang w:bidi="he-IL"/>
        </w:rPr>
      </w:pPr>
      <w:r>
        <w:rPr>
          <w:snapToGrid w:val="0"/>
        </w:rPr>
        <w:fldChar w:fldCharType="begin"/>
      </w:r>
      <w:r>
        <w:rPr>
          <w:snapToGrid w:val="0"/>
        </w:rPr>
        <w:instrText xml:space="preserve"> TOC \o "1-</w:instrText>
      </w:r>
      <w:r w:rsidR="00D54485">
        <w:rPr>
          <w:snapToGrid w:val="0"/>
        </w:rPr>
        <w:instrText>4</w:instrText>
      </w:r>
      <w:r>
        <w:rPr>
          <w:snapToGrid w:val="0"/>
        </w:rPr>
        <w:instrText xml:space="preserve">" \h \z \t "Heading 2,2,Heading 3,3,Heading 4,4,TOC Heading,2,TOC Header,2" </w:instrText>
      </w:r>
      <w:r>
        <w:rPr>
          <w:snapToGrid w:val="0"/>
        </w:rPr>
        <w:fldChar w:fldCharType="separate"/>
      </w:r>
      <w:hyperlink w:anchor="_Toc261787191" w:history="1">
        <w:r w:rsidR="008712A2" w:rsidRPr="00416905">
          <w:rPr>
            <w:rStyle w:val="Hyperlink"/>
            <w:noProof/>
          </w:rPr>
          <w:t>Contents</w:t>
        </w:r>
        <w:r w:rsidR="008712A2">
          <w:rPr>
            <w:noProof/>
            <w:webHidden/>
          </w:rPr>
          <w:tab/>
        </w:r>
        <w:r w:rsidR="008712A2">
          <w:rPr>
            <w:noProof/>
            <w:webHidden/>
          </w:rPr>
          <w:fldChar w:fldCharType="begin"/>
        </w:r>
        <w:r w:rsidR="008712A2">
          <w:rPr>
            <w:noProof/>
            <w:webHidden/>
          </w:rPr>
          <w:instrText xml:space="preserve"> PAGEREF _Toc261787191 \h </w:instrText>
        </w:r>
        <w:r w:rsidR="008712A2">
          <w:rPr>
            <w:noProof/>
            <w:webHidden/>
          </w:rPr>
        </w:r>
        <w:r w:rsidR="008712A2">
          <w:rPr>
            <w:noProof/>
            <w:webHidden/>
          </w:rPr>
          <w:fldChar w:fldCharType="separate"/>
        </w:r>
        <w:r w:rsidR="008712A2">
          <w:rPr>
            <w:noProof/>
            <w:webHidden/>
          </w:rPr>
          <w:t>2</w:t>
        </w:r>
        <w:r w:rsidR="008712A2">
          <w:rPr>
            <w:noProof/>
            <w:webHidden/>
          </w:rPr>
          <w:fldChar w:fldCharType="end"/>
        </w:r>
      </w:hyperlink>
    </w:p>
    <w:p w14:paraId="2E11CA6C" w14:textId="77777777" w:rsidR="008712A2" w:rsidRDefault="008712A2">
      <w:pPr>
        <w:pStyle w:val="TOC1"/>
        <w:rPr>
          <w:rFonts w:ascii="Calibri" w:hAnsi="Calibri" w:cs="Arial"/>
          <w:b w:val="0"/>
          <w:bCs w:val="0"/>
          <w:caps w:val="0"/>
          <w:noProof/>
          <w:szCs w:val="22"/>
          <w:lang w:bidi="he-IL"/>
        </w:rPr>
      </w:pPr>
      <w:hyperlink w:anchor="_Toc261787192" w:history="1">
        <w:r w:rsidRPr="00416905">
          <w:rPr>
            <w:rStyle w:val="Hyperlink"/>
            <w:noProof/>
          </w:rPr>
          <w:t>1. Introduction</w:t>
        </w:r>
        <w:r>
          <w:rPr>
            <w:noProof/>
            <w:webHidden/>
          </w:rPr>
          <w:tab/>
        </w:r>
        <w:r>
          <w:rPr>
            <w:noProof/>
            <w:webHidden/>
          </w:rPr>
          <w:fldChar w:fldCharType="begin"/>
        </w:r>
        <w:r>
          <w:rPr>
            <w:noProof/>
            <w:webHidden/>
          </w:rPr>
          <w:instrText xml:space="preserve"> PAGEREF _Toc261787192 \h </w:instrText>
        </w:r>
        <w:r>
          <w:rPr>
            <w:noProof/>
            <w:webHidden/>
          </w:rPr>
        </w:r>
        <w:r>
          <w:rPr>
            <w:noProof/>
            <w:webHidden/>
          </w:rPr>
          <w:fldChar w:fldCharType="separate"/>
        </w:r>
        <w:r>
          <w:rPr>
            <w:noProof/>
            <w:webHidden/>
          </w:rPr>
          <w:t>1-1</w:t>
        </w:r>
        <w:r>
          <w:rPr>
            <w:noProof/>
            <w:webHidden/>
          </w:rPr>
          <w:fldChar w:fldCharType="end"/>
        </w:r>
      </w:hyperlink>
    </w:p>
    <w:p w14:paraId="7B8F7004" w14:textId="77777777" w:rsidR="008712A2" w:rsidRDefault="008712A2">
      <w:pPr>
        <w:pStyle w:val="TOC2"/>
        <w:rPr>
          <w:rFonts w:ascii="Calibri" w:hAnsi="Calibri" w:cs="Arial"/>
          <w:noProof/>
          <w:szCs w:val="22"/>
          <w:lang w:bidi="he-IL"/>
        </w:rPr>
      </w:pPr>
      <w:hyperlink w:anchor="_Toc261787193" w:history="1">
        <w:r w:rsidRPr="00416905">
          <w:rPr>
            <w:rStyle w:val="Hyperlink"/>
            <w:noProof/>
          </w:rPr>
          <w:t>1.1 Definitions and abbreviations</w:t>
        </w:r>
        <w:r>
          <w:rPr>
            <w:noProof/>
            <w:webHidden/>
          </w:rPr>
          <w:tab/>
        </w:r>
        <w:r>
          <w:rPr>
            <w:noProof/>
            <w:webHidden/>
          </w:rPr>
          <w:fldChar w:fldCharType="begin"/>
        </w:r>
        <w:r>
          <w:rPr>
            <w:noProof/>
            <w:webHidden/>
          </w:rPr>
          <w:instrText xml:space="preserve"> PAGEREF _Toc261787193 \h </w:instrText>
        </w:r>
        <w:r>
          <w:rPr>
            <w:noProof/>
            <w:webHidden/>
          </w:rPr>
        </w:r>
        <w:r>
          <w:rPr>
            <w:noProof/>
            <w:webHidden/>
          </w:rPr>
          <w:fldChar w:fldCharType="separate"/>
        </w:r>
        <w:r>
          <w:rPr>
            <w:noProof/>
            <w:webHidden/>
          </w:rPr>
          <w:t>1-1</w:t>
        </w:r>
        <w:r>
          <w:rPr>
            <w:noProof/>
            <w:webHidden/>
          </w:rPr>
          <w:fldChar w:fldCharType="end"/>
        </w:r>
      </w:hyperlink>
    </w:p>
    <w:p w14:paraId="48C9410A" w14:textId="77777777" w:rsidR="008712A2" w:rsidRDefault="008712A2">
      <w:pPr>
        <w:pStyle w:val="TOC2"/>
        <w:rPr>
          <w:rFonts w:ascii="Calibri" w:hAnsi="Calibri" w:cs="Arial"/>
          <w:noProof/>
          <w:szCs w:val="22"/>
          <w:lang w:bidi="he-IL"/>
        </w:rPr>
      </w:pPr>
      <w:hyperlink w:anchor="_Toc261787194" w:history="1">
        <w:r w:rsidRPr="00416905">
          <w:rPr>
            <w:rStyle w:val="Hyperlink"/>
            <w:noProof/>
            <w:rtl/>
          </w:rPr>
          <w:t>1.2</w:t>
        </w:r>
        <w:r w:rsidRPr="00416905">
          <w:rPr>
            <w:rStyle w:val="Hyperlink"/>
            <w:noProof/>
          </w:rPr>
          <w:t xml:space="preserve"> Overview</w:t>
        </w:r>
        <w:r>
          <w:rPr>
            <w:noProof/>
            <w:webHidden/>
          </w:rPr>
          <w:tab/>
        </w:r>
        <w:r>
          <w:rPr>
            <w:noProof/>
            <w:webHidden/>
          </w:rPr>
          <w:fldChar w:fldCharType="begin"/>
        </w:r>
        <w:r>
          <w:rPr>
            <w:noProof/>
            <w:webHidden/>
          </w:rPr>
          <w:instrText xml:space="preserve"> PAGEREF _Toc261787194 \h </w:instrText>
        </w:r>
        <w:r>
          <w:rPr>
            <w:noProof/>
            <w:webHidden/>
          </w:rPr>
        </w:r>
        <w:r>
          <w:rPr>
            <w:noProof/>
            <w:webHidden/>
          </w:rPr>
          <w:fldChar w:fldCharType="separate"/>
        </w:r>
        <w:r>
          <w:rPr>
            <w:noProof/>
            <w:webHidden/>
          </w:rPr>
          <w:t>1-1</w:t>
        </w:r>
        <w:r>
          <w:rPr>
            <w:noProof/>
            <w:webHidden/>
          </w:rPr>
          <w:fldChar w:fldCharType="end"/>
        </w:r>
      </w:hyperlink>
    </w:p>
    <w:p w14:paraId="6BD0F293" w14:textId="77777777" w:rsidR="008712A2" w:rsidRDefault="008712A2">
      <w:pPr>
        <w:pStyle w:val="TOC2"/>
        <w:rPr>
          <w:rFonts w:ascii="Calibri" w:hAnsi="Calibri" w:cs="Arial"/>
          <w:noProof/>
          <w:szCs w:val="22"/>
          <w:lang w:bidi="he-IL"/>
        </w:rPr>
      </w:pPr>
      <w:hyperlink w:anchor="_Toc261787195" w:history="1">
        <w:r w:rsidRPr="00416905">
          <w:rPr>
            <w:rStyle w:val="Hyperlink"/>
            <w:noProof/>
          </w:rPr>
          <w:t>1.3 Goals of the simulation</w:t>
        </w:r>
        <w:r>
          <w:rPr>
            <w:noProof/>
            <w:webHidden/>
          </w:rPr>
          <w:tab/>
        </w:r>
        <w:r>
          <w:rPr>
            <w:noProof/>
            <w:webHidden/>
          </w:rPr>
          <w:fldChar w:fldCharType="begin"/>
        </w:r>
        <w:r>
          <w:rPr>
            <w:noProof/>
            <w:webHidden/>
          </w:rPr>
          <w:instrText xml:space="preserve"> PAGEREF _Toc261787195 \h </w:instrText>
        </w:r>
        <w:r>
          <w:rPr>
            <w:noProof/>
            <w:webHidden/>
          </w:rPr>
        </w:r>
        <w:r>
          <w:rPr>
            <w:noProof/>
            <w:webHidden/>
          </w:rPr>
          <w:fldChar w:fldCharType="separate"/>
        </w:r>
        <w:r>
          <w:rPr>
            <w:noProof/>
            <w:webHidden/>
          </w:rPr>
          <w:t>1-1</w:t>
        </w:r>
        <w:r>
          <w:rPr>
            <w:noProof/>
            <w:webHidden/>
          </w:rPr>
          <w:fldChar w:fldCharType="end"/>
        </w:r>
      </w:hyperlink>
    </w:p>
    <w:p w14:paraId="49F6D85B" w14:textId="77777777" w:rsidR="008712A2" w:rsidRDefault="008712A2">
      <w:pPr>
        <w:pStyle w:val="TOC2"/>
        <w:rPr>
          <w:rFonts w:ascii="Calibri" w:hAnsi="Calibri" w:cs="Arial"/>
          <w:noProof/>
          <w:szCs w:val="22"/>
          <w:lang w:bidi="he-IL"/>
        </w:rPr>
      </w:pPr>
      <w:hyperlink w:anchor="_Toc261787196" w:history="1">
        <w:r w:rsidRPr="00416905">
          <w:rPr>
            <w:rStyle w:val="Hyperlink"/>
            <w:noProof/>
          </w:rPr>
          <w:t>1.4 Assumptions</w:t>
        </w:r>
        <w:r>
          <w:rPr>
            <w:noProof/>
            <w:webHidden/>
          </w:rPr>
          <w:tab/>
        </w:r>
        <w:r>
          <w:rPr>
            <w:noProof/>
            <w:webHidden/>
          </w:rPr>
          <w:fldChar w:fldCharType="begin"/>
        </w:r>
        <w:r>
          <w:rPr>
            <w:noProof/>
            <w:webHidden/>
          </w:rPr>
          <w:instrText xml:space="preserve"> PAGEREF _Toc261787196 \h </w:instrText>
        </w:r>
        <w:r>
          <w:rPr>
            <w:noProof/>
            <w:webHidden/>
          </w:rPr>
        </w:r>
        <w:r>
          <w:rPr>
            <w:noProof/>
            <w:webHidden/>
          </w:rPr>
          <w:fldChar w:fldCharType="separate"/>
        </w:r>
        <w:r>
          <w:rPr>
            <w:noProof/>
            <w:webHidden/>
          </w:rPr>
          <w:t>1-1</w:t>
        </w:r>
        <w:r>
          <w:rPr>
            <w:noProof/>
            <w:webHidden/>
          </w:rPr>
          <w:fldChar w:fldCharType="end"/>
        </w:r>
      </w:hyperlink>
    </w:p>
    <w:p w14:paraId="1DD6E4B7" w14:textId="77777777" w:rsidR="008712A2" w:rsidRDefault="008712A2">
      <w:pPr>
        <w:pStyle w:val="TOC1"/>
        <w:rPr>
          <w:rFonts w:ascii="Calibri" w:hAnsi="Calibri" w:cs="Arial"/>
          <w:b w:val="0"/>
          <w:bCs w:val="0"/>
          <w:caps w:val="0"/>
          <w:noProof/>
          <w:szCs w:val="22"/>
          <w:lang w:bidi="he-IL"/>
        </w:rPr>
      </w:pPr>
      <w:hyperlink w:anchor="_Toc261787197" w:history="1">
        <w:r w:rsidRPr="00416905">
          <w:rPr>
            <w:rStyle w:val="Hyperlink"/>
            <w:noProof/>
          </w:rPr>
          <w:t>2. Design and Flow</w:t>
        </w:r>
        <w:r>
          <w:rPr>
            <w:noProof/>
            <w:webHidden/>
          </w:rPr>
          <w:tab/>
        </w:r>
        <w:r>
          <w:rPr>
            <w:noProof/>
            <w:webHidden/>
          </w:rPr>
          <w:fldChar w:fldCharType="begin"/>
        </w:r>
        <w:r>
          <w:rPr>
            <w:noProof/>
            <w:webHidden/>
          </w:rPr>
          <w:instrText xml:space="preserve"> PAGEREF _Toc261787197 \h </w:instrText>
        </w:r>
        <w:r>
          <w:rPr>
            <w:noProof/>
            <w:webHidden/>
          </w:rPr>
        </w:r>
        <w:r>
          <w:rPr>
            <w:noProof/>
            <w:webHidden/>
          </w:rPr>
          <w:fldChar w:fldCharType="separate"/>
        </w:r>
        <w:r>
          <w:rPr>
            <w:noProof/>
            <w:webHidden/>
          </w:rPr>
          <w:t>2-2</w:t>
        </w:r>
        <w:r>
          <w:rPr>
            <w:noProof/>
            <w:webHidden/>
          </w:rPr>
          <w:fldChar w:fldCharType="end"/>
        </w:r>
      </w:hyperlink>
    </w:p>
    <w:p w14:paraId="58110929" w14:textId="77777777" w:rsidR="008712A2" w:rsidRDefault="008712A2">
      <w:pPr>
        <w:pStyle w:val="TOC2"/>
        <w:rPr>
          <w:rFonts w:ascii="Calibri" w:hAnsi="Calibri" w:cs="Arial"/>
          <w:noProof/>
          <w:szCs w:val="22"/>
          <w:lang w:bidi="he-IL"/>
        </w:rPr>
      </w:pPr>
      <w:hyperlink w:anchor="_Toc261787198" w:history="1">
        <w:r w:rsidRPr="00416905">
          <w:rPr>
            <w:rStyle w:val="Hyperlink"/>
            <w:noProof/>
          </w:rPr>
          <w:t>2.1 Overview</w:t>
        </w:r>
        <w:r>
          <w:rPr>
            <w:noProof/>
            <w:webHidden/>
          </w:rPr>
          <w:tab/>
        </w:r>
        <w:r>
          <w:rPr>
            <w:noProof/>
            <w:webHidden/>
          </w:rPr>
          <w:fldChar w:fldCharType="begin"/>
        </w:r>
        <w:r>
          <w:rPr>
            <w:noProof/>
            <w:webHidden/>
          </w:rPr>
          <w:instrText xml:space="preserve"> PAGEREF _Toc261787198 \h </w:instrText>
        </w:r>
        <w:r>
          <w:rPr>
            <w:noProof/>
            <w:webHidden/>
          </w:rPr>
        </w:r>
        <w:r>
          <w:rPr>
            <w:noProof/>
            <w:webHidden/>
          </w:rPr>
          <w:fldChar w:fldCharType="separate"/>
        </w:r>
        <w:r>
          <w:rPr>
            <w:noProof/>
            <w:webHidden/>
          </w:rPr>
          <w:t>2-2</w:t>
        </w:r>
        <w:r>
          <w:rPr>
            <w:noProof/>
            <w:webHidden/>
          </w:rPr>
          <w:fldChar w:fldCharType="end"/>
        </w:r>
      </w:hyperlink>
    </w:p>
    <w:p w14:paraId="20994B14" w14:textId="77777777" w:rsidR="008712A2" w:rsidRDefault="008712A2">
      <w:pPr>
        <w:pStyle w:val="TOC2"/>
        <w:rPr>
          <w:rFonts w:ascii="Calibri" w:hAnsi="Calibri" w:cs="Arial"/>
          <w:noProof/>
          <w:szCs w:val="22"/>
          <w:lang w:bidi="he-IL"/>
        </w:rPr>
      </w:pPr>
      <w:hyperlink w:anchor="_Toc261787199" w:history="1">
        <w:r w:rsidRPr="00416905">
          <w:rPr>
            <w:rStyle w:val="Hyperlink"/>
            <w:noProof/>
          </w:rPr>
          <w:t>2.2 Modules overview</w:t>
        </w:r>
        <w:r>
          <w:rPr>
            <w:noProof/>
            <w:webHidden/>
          </w:rPr>
          <w:tab/>
        </w:r>
        <w:r>
          <w:rPr>
            <w:noProof/>
            <w:webHidden/>
          </w:rPr>
          <w:fldChar w:fldCharType="begin"/>
        </w:r>
        <w:r>
          <w:rPr>
            <w:noProof/>
            <w:webHidden/>
          </w:rPr>
          <w:instrText xml:space="preserve"> PAGEREF _Toc261787199 \h </w:instrText>
        </w:r>
        <w:r>
          <w:rPr>
            <w:noProof/>
            <w:webHidden/>
          </w:rPr>
        </w:r>
        <w:r>
          <w:rPr>
            <w:noProof/>
            <w:webHidden/>
          </w:rPr>
          <w:fldChar w:fldCharType="separate"/>
        </w:r>
        <w:r>
          <w:rPr>
            <w:noProof/>
            <w:webHidden/>
          </w:rPr>
          <w:t>2-2</w:t>
        </w:r>
        <w:r>
          <w:rPr>
            <w:noProof/>
            <w:webHidden/>
          </w:rPr>
          <w:fldChar w:fldCharType="end"/>
        </w:r>
      </w:hyperlink>
    </w:p>
    <w:p w14:paraId="33E2084C" w14:textId="77777777" w:rsidR="008712A2" w:rsidRDefault="008712A2">
      <w:pPr>
        <w:pStyle w:val="TOC2"/>
        <w:rPr>
          <w:rFonts w:ascii="Calibri" w:hAnsi="Calibri" w:cs="Arial"/>
          <w:noProof/>
          <w:szCs w:val="22"/>
          <w:lang w:bidi="he-IL"/>
        </w:rPr>
      </w:pPr>
      <w:hyperlink w:anchor="_Toc261787200" w:history="1">
        <w:r w:rsidRPr="00416905">
          <w:rPr>
            <w:rStyle w:val="Hyperlink"/>
            <w:noProof/>
          </w:rPr>
          <w:t>2.3 Application Interfaces</w:t>
        </w:r>
        <w:r>
          <w:rPr>
            <w:noProof/>
            <w:webHidden/>
          </w:rPr>
          <w:tab/>
        </w:r>
        <w:r>
          <w:rPr>
            <w:noProof/>
            <w:webHidden/>
          </w:rPr>
          <w:fldChar w:fldCharType="begin"/>
        </w:r>
        <w:r>
          <w:rPr>
            <w:noProof/>
            <w:webHidden/>
          </w:rPr>
          <w:instrText xml:space="preserve"> PAGEREF _Toc261787200 \h </w:instrText>
        </w:r>
        <w:r>
          <w:rPr>
            <w:noProof/>
            <w:webHidden/>
          </w:rPr>
        </w:r>
        <w:r>
          <w:rPr>
            <w:noProof/>
            <w:webHidden/>
          </w:rPr>
          <w:fldChar w:fldCharType="separate"/>
        </w:r>
        <w:r>
          <w:rPr>
            <w:noProof/>
            <w:webHidden/>
          </w:rPr>
          <w:t>2-2</w:t>
        </w:r>
        <w:r>
          <w:rPr>
            <w:noProof/>
            <w:webHidden/>
          </w:rPr>
          <w:fldChar w:fldCharType="end"/>
        </w:r>
      </w:hyperlink>
    </w:p>
    <w:p w14:paraId="016510C6" w14:textId="77777777" w:rsidR="008712A2" w:rsidRDefault="008712A2">
      <w:pPr>
        <w:pStyle w:val="TOC2"/>
        <w:rPr>
          <w:rFonts w:ascii="Calibri" w:hAnsi="Calibri" w:cs="Arial"/>
          <w:noProof/>
          <w:szCs w:val="22"/>
          <w:lang w:bidi="he-IL"/>
        </w:rPr>
      </w:pPr>
      <w:hyperlink w:anchor="_Toc261787201" w:history="1">
        <w:r w:rsidRPr="00416905">
          <w:rPr>
            <w:rStyle w:val="Hyperlink"/>
            <w:noProof/>
          </w:rPr>
          <w:t>2.4 Results and Test measurements</w:t>
        </w:r>
        <w:r>
          <w:rPr>
            <w:noProof/>
            <w:webHidden/>
          </w:rPr>
          <w:tab/>
        </w:r>
        <w:r>
          <w:rPr>
            <w:noProof/>
            <w:webHidden/>
          </w:rPr>
          <w:fldChar w:fldCharType="begin"/>
        </w:r>
        <w:r>
          <w:rPr>
            <w:noProof/>
            <w:webHidden/>
          </w:rPr>
          <w:instrText xml:space="preserve"> PAGEREF _Toc261787201 \h </w:instrText>
        </w:r>
        <w:r>
          <w:rPr>
            <w:noProof/>
            <w:webHidden/>
          </w:rPr>
        </w:r>
        <w:r>
          <w:rPr>
            <w:noProof/>
            <w:webHidden/>
          </w:rPr>
          <w:fldChar w:fldCharType="separate"/>
        </w:r>
        <w:r>
          <w:rPr>
            <w:noProof/>
            <w:webHidden/>
          </w:rPr>
          <w:t>2-2</w:t>
        </w:r>
        <w:r>
          <w:rPr>
            <w:noProof/>
            <w:webHidden/>
          </w:rPr>
          <w:fldChar w:fldCharType="end"/>
        </w:r>
      </w:hyperlink>
    </w:p>
    <w:p w14:paraId="1D412225" w14:textId="77777777" w:rsidR="00AC56EC" w:rsidRDefault="00AC56EC">
      <w:pPr>
        <w:pStyle w:val="Body"/>
      </w:pPr>
      <w:r>
        <w:rPr>
          <w:rFonts w:ascii="New Century Schlbk" w:hAnsi="New Century Schlbk"/>
          <w:snapToGrid w:val="0"/>
          <w:sz w:val="24"/>
        </w:rPr>
        <w:fldChar w:fldCharType="end"/>
      </w:r>
    </w:p>
    <w:p w14:paraId="66C7B158" w14:textId="77777777" w:rsidR="0088099D" w:rsidRDefault="0088099D">
      <w:pPr>
        <w:pStyle w:val="Body"/>
        <w:sectPr w:rsidR="0088099D">
          <w:headerReference w:type="first" r:id="rId10"/>
          <w:footerReference w:type="first" r:id="rId11"/>
          <w:pgSz w:w="11906" w:h="16838" w:code="9"/>
          <w:pgMar w:top="1134" w:right="1304" w:bottom="1758" w:left="1247" w:header="454" w:footer="1418" w:gutter="0"/>
          <w:pgNumType w:start="2"/>
          <w:cols w:space="720"/>
          <w:titlePg/>
        </w:sectPr>
      </w:pPr>
    </w:p>
    <w:p w14:paraId="15EB6263" w14:textId="77777777" w:rsidR="00AC56EC" w:rsidRDefault="00AC56EC" w:rsidP="00D54485">
      <w:pPr>
        <w:pStyle w:val="Heading1"/>
      </w:pPr>
      <w:bookmarkStart w:id="3" w:name="_Toc261787192"/>
      <w:r>
        <w:lastRenderedPageBreak/>
        <w:t>Introduction</w:t>
      </w:r>
      <w:bookmarkEnd w:id="3"/>
    </w:p>
    <w:p w14:paraId="1D2F601C" w14:textId="5CD03023" w:rsidR="002D45D7" w:rsidRDefault="00F67D76" w:rsidP="00E4626F">
      <w:pPr>
        <w:pStyle w:val="Heading2"/>
        <w:ind w:left="0" w:right="0" w:firstLine="0"/>
      </w:pPr>
      <w:bookmarkStart w:id="4" w:name="_Toc533157173"/>
      <w:bookmarkStart w:id="5" w:name="_Toc533157228"/>
      <w:bookmarkStart w:id="6" w:name="_Toc261787193"/>
      <w:r>
        <w:t xml:space="preserve">Definitions </w:t>
      </w:r>
      <w:bookmarkEnd w:id="6"/>
    </w:p>
    <w:p w14:paraId="6A456F6C" w14:textId="7BE0F098" w:rsidR="005E7338" w:rsidRPr="005E7338" w:rsidRDefault="005E7338" w:rsidP="005E7338">
      <w:pPr>
        <w:pStyle w:val="Body"/>
        <w:rPr>
          <w:rFonts w:ascii="Times New Roman" w:hAnsi="Times New Roman"/>
        </w:rPr>
      </w:pPr>
      <w:r w:rsidRPr="005E7338">
        <w:rPr>
          <w:rFonts w:ascii="Times New Roman" w:hAnsi="Times New Roman"/>
          <w:b/>
          <w:bCs/>
        </w:rPr>
        <w:t xml:space="preserve">DDoS </w:t>
      </w:r>
      <w:r w:rsidRPr="005E7338">
        <w:rPr>
          <w:rFonts w:ascii="Times New Roman" w:hAnsi="Times New Roman"/>
        </w:rPr>
        <w:t xml:space="preserve">(distributed denial-of-service) </w:t>
      </w:r>
      <w:r w:rsidRPr="005E7338">
        <w:rPr>
          <w:rFonts w:ascii="Times New Roman" w:hAnsi="Times New Roman"/>
          <w:b/>
          <w:bCs/>
        </w:rPr>
        <w:t>attack</w:t>
      </w:r>
      <w:r>
        <w:rPr>
          <w:rFonts w:ascii="Times New Roman" w:hAnsi="Times New Roman"/>
        </w:rPr>
        <w:t xml:space="preserve"> </w:t>
      </w:r>
      <w:proofErr w:type="gramStart"/>
      <w:r>
        <w:rPr>
          <w:rFonts w:ascii="Times New Roman" w:hAnsi="Times New Roman"/>
        </w:rPr>
        <w:t xml:space="preserve">- </w:t>
      </w:r>
      <w:r w:rsidRPr="005E7338">
        <w:rPr>
          <w:rFonts w:ascii="Times New Roman" w:hAnsi="Times New Roman"/>
        </w:rPr>
        <w:t xml:space="preserve"> is</w:t>
      </w:r>
      <w:proofErr w:type="gramEnd"/>
      <w:r w:rsidRPr="005E7338">
        <w:rPr>
          <w:rFonts w:ascii="Times New Roman" w:hAnsi="Times New Roman"/>
        </w:rPr>
        <w:t xml:space="preserve"> a cyber-attack in which the incoming traffic flooding the victim originates from many different sources. This effectively makes it impossible to stop the attack simply by blocking a single source.</w:t>
      </w:r>
    </w:p>
    <w:p w14:paraId="57CE871A" w14:textId="4D2A6915" w:rsidR="005E7338" w:rsidRPr="005E7338" w:rsidRDefault="005E7338" w:rsidP="005E7338">
      <w:pPr>
        <w:pStyle w:val="Body"/>
      </w:pPr>
      <w:r>
        <w:rPr>
          <w:rFonts w:ascii="Times New Roman" w:hAnsi="Times New Roman"/>
        </w:rPr>
        <w:t xml:space="preserve">Flash Crowd - </w:t>
      </w:r>
      <w:r w:rsidRPr="005E7338">
        <w:t xml:space="preserve">A flash event is a large increase in traffic to a </w:t>
      </w:r>
      <w:proofErr w:type="gramStart"/>
      <w:r w:rsidRPr="005E7338">
        <w:t>particular Web</w:t>
      </w:r>
      <w:proofErr w:type="gramEnd"/>
      <w:r w:rsidRPr="005E7338">
        <w:t xml:space="preserve"> site causing a dramatic growth</w:t>
      </w:r>
      <w:r w:rsidRPr="005E7338">
        <w:rPr>
          <w:rtl/>
          <w:lang w:bidi="he-IL"/>
        </w:rPr>
        <w:t xml:space="preserve"> </w:t>
      </w:r>
      <w:r w:rsidRPr="005E7338">
        <w:t xml:space="preserve">in server load and putting severe and network links under </w:t>
      </w:r>
      <w:r w:rsidRPr="005E7338">
        <w:rPr>
          <w:rtl/>
          <w:lang w:bidi="he-IL"/>
        </w:rPr>
        <w:t>"</w:t>
      </w:r>
      <w:r w:rsidRPr="005E7338">
        <w:t>pressure</w:t>
      </w:r>
      <w:r w:rsidR="002F17A6" w:rsidRPr="005E7338">
        <w:rPr>
          <w:rFonts w:hint="cs"/>
          <w:rtl/>
          <w:lang w:bidi="he-IL"/>
        </w:rPr>
        <w:t>"</w:t>
      </w:r>
      <w:r w:rsidR="002F17A6" w:rsidRPr="005E7338">
        <w:t>, leading</w:t>
      </w:r>
      <w:r w:rsidRPr="005E7338">
        <w:t xml:space="preserve"> to the server, which results in considerable increase in packet loss and congestion</w:t>
      </w:r>
    </w:p>
    <w:p w14:paraId="20308D43" w14:textId="65E2F078" w:rsidR="0060335D" w:rsidRPr="005E7338" w:rsidRDefault="005E7338" w:rsidP="005E7338">
      <w:pPr>
        <w:pStyle w:val="Body"/>
      </w:pPr>
      <w:r>
        <w:rPr>
          <w:rFonts w:ascii="Times New Roman" w:hAnsi="Times New Roman"/>
        </w:rPr>
        <w:t xml:space="preserve">Entropy - </w:t>
      </w:r>
      <w:r w:rsidRPr="005E7338">
        <w:t>The degree of disorder or uncertainty in a system</w:t>
      </w:r>
      <w:r>
        <w:t>.</w:t>
      </w:r>
    </w:p>
    <w:p w14:paraId="01A802E2" w14:textId="77777777" w:rsidR="00AC56EC" w:rsidRDefault="00AC56EC">
      <w:pPr>
        <w:pStyle w:val="Heading2"/>
        <w:ind w:left="0" w:right="0" w:firstLine="0"/>
        <w:rPr>
          <w:rFonts w:hint="cs"/>
          <w:rtl/>
          <w:lang w:bidi="he-IL"/>
        </w:rPr>
      </w:pPr>
      <w:bookmarkStart w:id="7" w:name="_Toc261787194"/>
      <w:r>
        <w:t>Overview</w:t>
      </w:r>
      <w:bookmarkEnd w:id="4"/>
      <w:bookmarkEnd w:id="5"/>
      <w:bookmarkEnd w:id="7"/>
    </w:p>
    <w:p w14:paraId="2BC8E0BE" w14:textId="264A7C5E" w:rsidR="005E7338" w:rsidRPr="005E7338" w:rsidRDefault="00B537D0" w:rsidP="005E7338">
      <w:pPr>
        <w:pStyle w:val="Heading2"/>
        <w:numPr>
          <w:ilvl w:val="0"/>
          <w:numId w:val="0"/>
        </w:numPr>
        <w:jc w:val="left"/>
        <w:rPr>
          <w:b w:val="0"/>
          <w:bCs w:val="0"/>
          <w:sz w:val="22"/>
          <w:szCs w:val="22"/>
        </w:rPr>
      </w:pPr>
      <w:bookmarkStart w:id="8" w:name="_Toc261787195"/>
      <w:r w:rsidRPr="005E7338">
        <w:rPr>
          <w:b w:val="0"/>
          <w:bCs w:val="0"/>
          <w:sz w:val="22"/>
          <w:lang w:bidi="he-IL"/>
        </w:rPr>
        <w:t>The article describes attacks that are using different tools to generate malicious traffic which can affect the victim’s system or its network.</w:t>
      </w:r>
      <w:r w:rsidRPr="005E7338">
        <w:rPr>
          <w:b w:val="0"/>
          <w:bCs w:val="0"/>
          <w:sz w:val="22"/>
          <w:lang w:bidi="he-IL"/>
        </w:rPr>
        <w:br/>
      </w:r>
      <w:r w:rsidRPr="005E7338">
        <w:rPr>
          <w:b w:val="0"/>
          <w:bCs w:val="0"/>
          <w:sz w:val="22"/>
          <w:szCs w:val="22"/>
        </w:rPr>
        <w:t>There</w:t>
      </w:r>
      <w:r w:rsidRPr="005E7338">
        <w:rPr>
          <w:b w:val="0"/>
          <w:bCs w:val="0"/>
          <w:sz w:val="22"/>
          <w:szCs w:val="22"/>
        </w:rPr>
        <w:t xml:space="preserve"> are </w:t>
      </w:r>
      <w:r w:rsidRPr="005E7338">
        <w:rPr>
          <w:b w:val="0"/>
          <w:bCs w:val="0"/>
          <w:sz w:val="22"/>
          <w:szCs w:val="22"/>
        </w:rPr>
        <w:t>different methods to</w:t>
      </w:r>
      <w:r w:rsidRPr="005E7338">
        <w:rPr>
          <w:b w:val="0"/>
          <w:bCs w:val="0"/>
          <w:sz w:val="22"/>
          <w:szCs w:val="22"/>
        </w:rPr>
        <w:t xml:space="preserve"> detect DDoS attacks, but </w:t>
      </w:r>
      <w:r w:rsidRPr="005E7338">
        <w:rPr>
          <w:b w:val="0"/>
          <w:bCs w:val="0"/>
          <w:sz w:val="22"/>
          <w:szCs w:val="22"/>
        </w:rPr>
        <w:t xml:space="preserve">those </w:t>
      </w:r>
      <w:proofErr w:type="gramStart"/>
      <w:r w:rsidRPr="005E7338">
        <w:rPr>
          <w:b w:val="0"/>
          <w:bCs w:val="0"/>
          <w:sz w:val="22"/>
          <w:szCs w:val="22"/>
        </w:rPr>
        <w:t>methods  cannot</w:t>
      </w:r>
      <w:proofErr w:type="gramEnd"/>
      <w:r w:rsidRPr="005E7338">
        <w:rPr>
          <w:b w:val="0"/>
          <w:bCs w:val="0"/>
          <w:sz w:val="22"/>
          <w:szCs w:val="22"/>
        </w:rPr>
        <w:t xml:space="preserve"> espy </w:t>
      </w:r>
      <w:r w:rsidRPr="005E7338">
        <w:rPr>
          <w:b w:val="0"/>
          <w:bCs w:val="0"/>
          <w:sz w:val="22"/>
          <w:szCs w:val="22"/>
        </w:rPr>
        <w:t>th</w:t>
      </w:r>
      <w:r w:rsidRPr="005E7338">
        <w:rPr>
          <w:b w:val="0"/>
          <w:bCs w:val="0"/>
          <w:sz w:val="22"/>
          <w:szCs w:val="22"/>
        </w:rPr>
        <w:t xml:space="preserve">e </w:t>
      </w:r>
      <w:r w:rsidRPr="005E7338">
        <w:rPr>
          <w:b w:val="0"/>
          <w:bCs w:val="0"/>
          <w:sz w:val="22"/>
          <w:szCs w:val="22"/>
        </w:rPr>
        <w:t>differen</w:t>
      </w:r>
      <w:r w:rsidRPr="005E7338">
        <w:rPr>
          <w:b w:val="0"/>
          <w:bCs w:val="0"/>
          <w:sz w:val="22"/>
          <w:szCs w:val="22"/>
        </w:rPr>
        <w:t>ce between</w:t>
      </w:r>
      <w:r w:rsidRPr="005E7338">
        <w:rPr>
          <w:b w:val="0"/>
          <w:bCs w:val="0"/>
          <w:sz w:val="22"/>
          <w:szCs w:val="22"/>
        </w:rPr>
        <w:t xml:space="preserve"> flash crowd </w:t>
      </w:r>
      <w:r w:rsidRPr="005E7338">
        <w:rPr>
          <w:b w:val="0"/>
          <w:bCs w:val="0"/>
          <w:sz w:val="22"/>
          <w:szCs w:val="22"/>
        </w:rPr>
        <w:t>and</w:t>
      </w:r>
      <w:r w:rsidRPr="005E7338">
        <w:rPr>
          <w:b w:val="0"/>
          <w:bCs w:val="0"/>
          <w:sz w:val="22"/>
          <w:szCs w:val="22"/>
        </w:rPr>
        <w:t xml:space="preserve"> DDoS attacks.</w:t>
      </w:r>
    </w:p>
    <w:p w14:paraId="39253C5F" w14:textId="09AC230A" w:rsidR="00CA7F24" w:rsidRPr="005E7338" w:rsidRDefault="003B613A" w:rsidP="005E7338">
      <w:pPr>
        <w:pStyle w:val="Heading2"/>
        <w:ind w:left="0" w:right="0" w:firstLine="0"/>
      </w:pPr>
      <w:r>
        <w:t>Goals of the simulation</w:t>
      </w:r>
      <w:bookmarkEnd w:id="8"/>
    </w:p>
    <w:p w14:paraId="6489D1D4" w14:textId="1291EF8D" w:rsidR="00403D4D" w:rsidRDefault="00B537D0" w:rsidP="005E7338">
      <w:pPr>
        <w:pStyle w:val="Body"/>
      </w:pPr>
      <w:r>
        <w:rPr>
          <w:lang w:bidi="he-IL"/>
        </w:rPr>
        <w:t>To</w:t>
      </w:r>
      <w:r w:rsidRPr="00B537D0">
        <w:rPr>
          <w:lang w:bidi="he-IL"/>
        </w:rPr>
        <w:t xml:space="preserve"> detect DDoS and Flash crowd attacks, using entropy calculation and scoring method.</w:t>
      </w:r>
    </w:p>
    <w:p w14:paraId="164394ED" w14:textId="111F3D50" w:rsidR="0060335D" w:rsidRDefault="00CA7F24" w:rsidP="00CA7F24">
      <w:pPr>
        <w:pStyle w:val="Heading2"/>
      </w:pPr>
      <w:bookmarkStart w:id="9" w:name="_Toc261787196"/>
      <w:r>
        <w:t>Assumptions</w:t>
      </w:r>
      <w:bookmarkEnd w:id="9"/>
    </w:p>
    <w:tbl>
      <w:tblPr>
        <w:tblpPr w:leftFromText="180" w:rightFromText="180" w:vertAnchor="text" w:horzAnchor="margin" w:tblpXSpec="center" w:tblpY="4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15"/>
        <w:gridCol w:w="2315"/>
        <w:gridCol w:w="2315"/>
      </w:tblGrid>
      <w:tr w:rsidR="003C3584" w:rsidRPr="003C3584" w14:paraId="4A586799" w14:textId="77777777" w:rsidTr="003C3584">
        <w:trPr>
          <w:trHeight w:val="323"/>
        </w:trPr>
        <w:tc>
          <w:tcPr>
            <w:tcW w:w="2314" w:type="dxa"/>
            <w:shd w:val="clear" w:color="auto" w:fill="auto"/>
          </w:tcPr>
          <w:p w14:paraId="1A7F0853" w14:textId="6B00DCA3" w:rsidR="00EB3D7E" w:rsidRPr="003C3584" w:rsidRDefault="00EB3D7E" w:rsidP="003C3584">
            <w:pPr>
              <w:pStyle w:val="Body"/>
              <w:jc w:val="center"/>
              <w:rPr>
                <w:b/>
                <w:bCs/>
                <w:vertAlign w:val="superscript"/>
              </w:rPr>
            </w:pPr>
            <w:r w:rsidRPr="003C3584">
              <w:rPr>
                <w:b/>
                <w:bCs/>
              </w:rPr>
              <w:t>1</w:t>
            </w:r>
            <w:r w:rsidRPr="003C3584">
              <w:rPr>
                <w:b/>
                <w:bCs/>
                <w:vertAlign w:val="superscript"/>
              </w:rPr>
              <w:t>st</w:t>
            </w:r>
          </w:p>
        </w:tc>
        <w:tc>
          <w:tcPr>
            <w:tcW w:w="2315" w:type="dxa"/>
            <w:shd w:val="clear" w:color="auto" w:fill="auto"/>
          </w:tcPr>
          <w:p w14:paraId="166F1C6B" w14:textId="75A8ABBA" w:rsidR="00EB3D7E" w:rsidRPr="003C3584" w:rsidRDefault="00EB3D7E" w:rsidP="003C3584">
            <w:pPr>
              <w:pStyle w:val="Body"/>
              <w:jc w:val="center"/>
              <w:rPr>
                <w:b/>
                <w:bCs/>
                <w:vertAlign w:val="superscript"/>
              </w:rPr>
            </w:pPr>
            <w:r w:rsidRPr="003C3584">
              <w:rPr>
                <w:b/>
                <w:bCs/>
              </w:rPr>
              <w:t>2</w:t>
            </w:r>
            <w:r w:rsidRPr="003C3584">
              <w:rPr>
                <w:b/>
                <w:bCs/>
                <w:vertAlign w:val="superscript"/>
              </w:rPr>
              <w:t>nd</w:t>
            </w:r>
          </w:p>
        </w:tc>
        <w:tc>
          <w:tcPr>
            <w:tcW w:w="2315" w:type="dxa"/>
            <w:shd w:val="clear" w:color="auto" w:fill="auto"/>
          </w:tcPr>
          <w:p w14:paraId="3FA1EB32" w14:textId="2960A96A" w:rsidR="00EB3D7E" w:rsidRPr="003C3584" w:rsidRDefault="00EB3D7E" w:rsidP="003C3584">
            <w:pPr>
              <w:pStyle w:val="Body"/>
              <w:jc w:val="center"/>
              <w:rPr>
                <w:b/>
                <w:bCs/>
                <w:vertAlign w:val="superscript"/>
              </w:rPr>
            </w:pPr>
            <w:r w:rsidRPr="003C3584">
              <w:rPr>
                <w:b/>
                <w:bCs/>
              </w:rPr>
              <w:t>3</w:t>
            </w:r>
            <w:r w:rsidRPr="003C3584">
              <w:rPr>
                <w:b/>
                <w:bCs/>
                <w:vertAlign w:val="superscript"/>
              </w:rPr>
              <w:t>rd</w:t>
            </w:r>
          </w:p>
        </w:tc>
        <w:tc>
          <w:tcPr>
            <w:tcW w:w="2315" w:type="dxa"/>
            <w:shd w:val="clear" w:color="auto" w:fill="auto"/>
          </w:tcPr>
          <w:p w14:paraId="41C8AB17" w14:textId="18BA9E46" w:rsidR="00EB3D7E" w:rsidRPr="003C3584" w:rsidRDefault="00EB3D7E" w:rsidP="003C3584">
            <w:pPr>
              <w:pStyle w:val="Body"/>
              <w:jc w:val="center"/>
              <w:rPr>
                <w:b/>
                <w:bCs/>
                <w:vertAlign w:val="superscript"/>
              </w:rPr>
            </w:pPr>
            <w:r w:rsidRPr="003C3584">
              <w:rPr>
                <w:b/>
                <w:bCs/>
              </w:rPr>
              <w:t>4</w:t>
            </w:r>
            <w:r w:rsidRPr="003C3584">
              <w:rPr>
                <w:b/>
                <w:bCs/>
                <w:vertAlign w:val="superscript"/>
              </w:rPr>
              <w:t>th</w:t>
            </w:r>
          </w:p>
        </w:tc>
      </w:tr>
      <w:tr w:rsidR="003C3584" w:rsidRPr="003C3584" w14:paraId="1ABF5EDD" w14:textId="77777777" w:rsidTr="003C3584">
        <w:trPr>
          <w:trHeight w:val="331"/>
        </w:trPr>
        <w:tc>
          <w:tcPr>
            <w:tcW w:w="2314" w:type="dxa"/>
            <w:shd w:val="clear" w:color="auto" w:fill="auto"/>
          </w:tcPr>
          <w:p w14:paraId="3C8B350B" w14:textId="30925AF9" w:rsidR="00EB3D7E" w:rsidRPr="003C3584" w:rsidRDefault="00EB3D7E" w:rsidP="003C3584">
            <w:pPr>
              <w:pStyle w:val="Body"/>
              <w:jc w:val="center"/>
              <w:rPr>
                <w:b/>
                <w:bCs/>
              </w:rPr>
            </w:pPr>
            <w:r w:rsidRPr="003C3584">
              <w:rPr>
                <w:b/>
                <w:bCs/>
              </w:rPr>
              <w:t>192</w:t>
            </w:r>
          </w:p>
        </w:tc>
        <w:tc>
          <w:tcPr>
            <w:tcW w:w="2315" w:type="dxa"/>
            <w:shd w:val="clear" w:color="auto" w:fill="auto"/>
          </w:tcPr>
          <w:p w14:paraId="437EC661" w14:textId="2F83464D" w:rsidR="00EB3D7E" w:rsidRPr="003C3584" w:rsidRDefault="00EB3D7E" w:rsidP="003C3584">
            <w:pPr>
              <w:pStyle w:val="Body"/>
              <w:jc w:val="center"/>
              <w:rPr>
                <w:b/>
                <w:bCs/>
              </w:rPr>
            </w:pPr>
            <w:r w:rsidRPr="003C3584">
              <w:rPr>
                <w:b/>
                <w:bCs/>
              </w:rPr>
              <w:t>168</w:t>
            </w:r>
          </w:p>
        </w:tc>
        <w:tc>
          <w:tcPr>
            <w:tcW w:w="2315" w:type="dxa"/>
            <w:shd w:val="clear" w:color="auto" w:fill="auto"/>
          </w:tcPr>
          <w:p w14:paraId="718D59D7" w14:textId="6264FE7D" w:rsidR="00EB3D7E" w:rsidRPr="003C3584" w:rsidRDefault="00EB3D7E" w:rsidP="003C3584">
            <w:pPr>
              <w:pStyle w:val="Body"/>
              <w:jc w:val="center"/>
              <w:rPr>
                <w:b/>
                <w:bCs/>
              </w:rPr>
            </w:pPr>
            <w:r w:rsidRPr="003C3584">
              <w:rPr>
                <w:b/>
                <w:bCs/>
              </w:rPr>
              <w:t>072</w:t>
            </w:r>
          </w:p>
        </w:tc>
        <w:tc>
          <w:tcPr>
            <w:tcW w:w="2315" w:type="dxa"/>
            <w:shd w:val="clear" w:color="auto" w:fill="auto"/>
          </w:tcPr>
          <w:p w14:paraId="56BC8ECE" w14:textId="64F8B3DA" w:rsidR="00EB3D7E" w:rsidRPr="003C3584" w:rsidRDefault="00EB3D7E" w:rsidP="003C3584">
            <w:pPr>
              <w:pStyle w:val="Body"/>
              <w:jc w:val="center"/>
              <w:rPr>
                <w:b/>
                <w:bCs/>
              </w:rPr>
            </w:pPr>
            <w:r w:rsidRPr="003C3584">
              <w:rPr>
                <w:b/>
                <w:bCs/>
              </w:rPr>
              <w:t>000</w:t>
            </w:r>
          </w:p>
        </w:tc>
      </w:tr>
    </w:tbl>
    <w:p w14:paraId="73BD5BAD" w14:textId="41E5827E" w:rsidR="00507068" w:rsidRPr="00507068" w:rsidRDefault="00EB3D7E" w:rsidP="00B47335">
      <w:pPr>
        <w:pStyle w:val="Body"/>
        <w:numPr>
          <w:ilvl w:val="0"/>
          <w:numId w:val="35"/>
        </w:numPr>
        <w:rPr>
          <w:b/>
          <w:bCs/>
        </w:rPr>
      </w:pPr>
      <w:r w:rsidRPr="00507068">
        <w:rPr>
          <w:b/>
          <w:bCs/>
        </w:rPr>
        <w:t xml:space="preserve"> </w:t>
      </w:r>
      <w:r w:rsidR="00507068" w:rsidRPr="00507068">
        <w:rPr>
          <w:b/>
          <w:bCs/>
        </w:rPr>
        <w:t xml:space="preserve">IP addresses </w:t>
      </w:r>
      <w:r w:rsidR="00507068" w:rsidRPr="00507068">
        <w:t>– it’s not specified how IP’s are distributed in the different operations.</w:t>
      </w:r>
      <w:r w:rsidR="00E05F44">
        <w:br/>
      </w:r>
      <w:r w:rsidR="00B15F7B" w:rsidRPr="00E05F44">
        <w:rPr>
          <w:b/>
          <w:bCs/>
        </w:rPr>
        <w:t xml:space="preserve">In </w:t>
      </w:r>
      <w:r w:rsidR="00E05F44" w:rsidRPr="00E05F44">
        <w:rPr>
          <w:b/>
          <w:bCs/>
        </w:rPr>
        <w:t>normal</w:t>
      </w:r>
      <w:r w:rsidR="00E05F44" w:rsidRPr="00EB3D7E">
        <w:t xml:space="preserve"> traffic the IP's are not match different from one to another, therefore we randomized only the </w:t>
      </w:r>
      <w:r w:rsidR="00306C7D">
        <w:rPr>
          <w:b/>
          <w:bCs/>
        </w:rPr>
        <w:t>4</w:t>
      </w:r>
      <w:r w:rsidR="00306C7D">
        <w:rPr>
          <w:b/>
          <w:bCs/>
          <w:vertAlign w:val="superscript"/>
        </w:rPr>
        <w:t>th</w:t>
      </w:r>
      <w:r w:rsidR="00E05F44" w:rsidRPr="00EB3D7E">
        <w:t xml:space="preserve"> octet of the IP</w:t>
      </w:r>
      <w:r w:rsidR="00E05F44" w:rsidRPr="00E05F44">
        <w:rPr>
          <w:b/>
          <w:bCs/>
        </w:rPr>
        <w:t>.</w:t>
      </w:r>
      <w:r>
        <w:rPr>
          <w:b/>
          <w:bCs/>
        </w:rPr>
        <w:t xml:space="preserve">  </w:t>
      </w:r>
      <w:r w:rsidR="00B47335">
        <w:rPr>
          <w:b/>
          <w:bCs/>
        </w:rPr>
        <w:br/>
      </w:r>
      <w:r w:rsidR="00B551DB" w:rsidRPr="00B47335">
        <w:rPr>
          <w:b/>
          <w:bCs/>
        </w:rPr>
        <w:t>I</w:t>
      </w:r>
      <w:r w:rsidR="00E05F44" w:rsidRPr="00B47335">
        <w:rPr>
          <w:b/>
          <w:bCs/>
        </w:rPr>
        <w:t xml:space="preserve">n DDoS </w:t>
      </w:r>
      <w:r w:rsidR="00E05F44" w:rsidRPr="00EB3D7E">
        <w:t>traffic,</w:t>
      </w:r>
      <w:r w:rsidR="00E05F44" w:rsidRPr="00B47335">
        <w:rPr>
          <w:b/>
          <w:bCs/>
        </w:rPr>
        <w:t xml:space="preserve"> </w:t>
      </w:r>
      <w:r w:rsidR="00E05F44">
        <w:t>we randomized</w:t>
      </w:r>
      <w:r w:rsidR="00306C7D" w:rsidRPr="00306C7D">
        <w:t xml:space="preserve"> </w:t>
      </w:r>
      <w:r w:rsidR="00306C7D">
        <w:t xml:space="preserve">the </w:t>
      </w:r>
      <w:r w:rsidR="00306C7D" w:rsidRPr="00E05F44">
        <w:t>oneness</w:t>
      </w:r>
      <w:r w:rsidR="00306C7D">
        <w:t xml:space="preserve"> (1 or 2) of the </w:t>
      </w:r>
      <w:r w:rsidR="00306C7D" w:rsidRPr="00B47335">
        <w:rPr>
          <w:b/>
          <w:bCs/>
        </w:rPr>
        <w:t>3</w:t>
      </w:r>
      <w:r w:rsidR="00306C7D" w:rsidRPr="00B47335">
        <w:rPr>
          <w:b/>
          <w:bCs/>
          <w:vertAlign w:val="superscript"/>
        </w:rPr>
        <w:t>rd</w:t>
      </w:r>
      <w:r w:rsidR="00306C7D">
        <w:t xml:space="preserve"> octet</w:t>
      </w:r>
      <w:r w:rsidR="00306C7D">
        <w:t xml:space="preserve"> and</w:t>
      </w:r>
      <w:r w:rsidR="00E05F44">
        <w:t xml:space="preserve"> the </w:t>
      </w:r>
      <w:r w:rsidR="00306C7D" w:rsidRPr="00B47335">
        <w:rPr>
          <w:b/>
          <w:bCs/>
        </w:rPr>
        <w:t>4</w:t>
      </w:r>
      <w:r w:rsidR="00306C7D" w:rsidRPr="00B47335">
        <w:rPr>
          <w:b/>
          <w:bCs/>
          <w:vertAlign w:val="superscript"/>
        </w:rPr>
        <w:t>th</w:t>
      </w:r>
      <w:r w:rsidR="00E05F44">
        <w:t xml:space="preserve"> octet</w:t>
      </w:r>
      <w:r w:rsidR="00306C7D">
        <w:t>.</w:t>
      </w:r>
      <w:r w:rsidR="00B551DB">
        <w:br/>
      </w:r>
      <w:r w:rsidR="00B551DB" w:rsidRPr="00B47335">
        <w:rPr>
          <w:b/>
          <w:bCs/>
        </w:rPr>
        <w:t>In Flash crowd</w:t>
      </w:r>
      <w:r w:rsidR="00B551DB">
        <w:t xml:space="preserve"> attack </w:t>
      </w:r>
      <w:r w:rsidR="00306C7D">
        <w:t>we randomized all the octets</w:t>
      </w:r>
      <w:r w:rsidR="00B551DB">
        <w:t>.</w:t>
      </w:r>
    </w:p>
    <w:p w14:paraId="68DCBA3C" w14:textId="77777777" w:rsidR="00507068" w:rsidRPr="00507068" w:rsidRDefault="00507068" w:rsidP="00507068">
      <w:pPr>
        <w:pStyle w:val="Body"/>
        <w:numPr>
          <w:ilvl w:val="0"/>
          <w:numId w:val="35"/>
        </w:numPr>
        <w:rPr>
          <w:rtl/>
          <w:lang w:bidi="he-IL"/>
        </w:rPr>
      </w:pPr>
      <w:r w:rsidRPr="00507068">
        <w:rPr>
          <w:b/>
          <w:bCs/>
        </w:rPr>
        <w:t xml:space="preserve">Center of group </w:t>
      </w:r>
      <w:r w:rsidRPr="00507068">
        <w:t>– not specified, if the received IP was not added to any existing group, new group has created with the new IP.</w:t>
      </w:r>
    </w:p>
    <w:p w14:paraId="76E186B4" w14:textId="083C6587" w:rsidR="00507068" w:rsidRPr="00507068" w:rsidRDefault="00507068" w:rsidP="00507068">
      <w:pPr>
        <w:pStyle w:val="Body"/>
        <w:numPr>
          <w:ilvl w:val="0"/>
          <w:numId w:val="35"/>
        </w:numPr>
        <w:rPr>
          <w:rtl/>
          <w:lang w:bidi="he-IL"/>
        </w:rPr>
      </w:pPr>
      <w:r w:rsidRPr="00507068">
        <w:rPr>
          <w:b/>
          <w:bCs/>
        </w:rPr>
        <w:t>Distance</w:t>
      </w:r>
      <w:r w:rsidRPr="00507068">
        <w:t xml:space="preserve"> –</w:t>
      </w:r>
      <w:r w:rsidR="00333A37">
        <w:t>35</w:t>
      </w:r>
      <w:r w:rsidRPr="00507068">
        <w:t>, after calculating the mean distance for regular traffic.</w:t>
      </w:r>
    </w:p>
    <w:p w14:paraId="44F9B1B5" w14:textId="77777777" w:rsidR="00507068" w:rsidRPr="00507068" w:rsidRDefault="00507068" w:rsidP="00507068">
      <w:pPr>
        <w:pStyle w:val="Body"/>
        <w:numPr>
          <w:ilvl w:val="0"/>
          <w:numId w:val="35"/>
        </w:numPr>
        <w:rPr>
          <w:rtl/>
          <w:lang w:bidi="he-IL"/>
        </w:rPr>
      </w:pPr>
      <w:r w:rsidRPr="00507068">
        <w:rPr>
          <w:b/>
          <w:bCs/>
        </w:rPr>
        <w:t xml:space="preserve">Threshold for entropy </w:t>
      </w:r>
      <w:r w:rsidRPr="00507068">
        <w:t>– was not declared.</w:t>
      </w:r>
    </w:p>
    <w:p w14:paraId="3A235295" w14:textId="5E3ABC56" w:rsidR="00507068" w:rsidRDefault="00507068" w:rsidP="00507068">
      <w:pPr>
        <w:pStyle w:val="Body"/>
        <w:numPr>
          <w:ilvl w:val="0"/>
          <w:numId w:val="35"/>
        </w:numPr>
        <w:rPr>
          <w:lang w:bidi="he-IL"/>
        </w:rPr>
      </w:pPr>
      <w:r w:rsidRPr="00507068">
        <w:rPr>
          <w:b/>
          <w:bCs/>
        </w:rPr>
        <w:lastRenderedPageBreak/>
        <w:t xml:space="preserve">Average Number of messages </w:t>
      </w:r>
      <w:r w:rsidRPr="00507068">
        <w:t xml:space="preserve">– each host was calculated by </w:t>
      </w:r>
      <w:r w:rsidRPr="00507068">
        <w:br/>
        <w:t>(packets generated/number of hosts) that was presented in simulation results.</w:t>
      </w:r>
    </w:p>
    <w:p w14:paraId="0E5826E8" w14:textId="66D948D4" w:rsidR="009354B2" w:rsidRDefault="009354B2" w:rsidP="009354B2">
      <w:pPr>
        <w:pStyle w:val="Body"/>
        <w:rPr>
          <w:lang w:bidi="he-IL"/>
        </w:rPr>
      </w:pPr>
    </w:p>
    <w:p w14:paraId="38CBCFD9" w14:textId="7DF181B5" w:rsidR="009354B2" w:rsidRDefault="009354B2" w:rsidP="009354B2">
      <w:pPr>
        <w:pStyle w:val="Body"/>
        <w:rPr>
          <w:lang w:bidi="he-IL"/>
        </w:rPr>
      </w:pPr>
    </w:p>
    <w:p w14:paraId="350A00B4" w14:textId="5BC9CE48" w:rsidR="009354B2" w:rsidRDefault="009354B2" w:rsidP="009354B2">
      <w:pPr>
        <w:pStyle w:val="Body"/>
        <w:rPr>
          <w:lang w:bidi="he-IL"/>
        </w:rPr>
      </w:pPr>
    </w:p>
    <w:p w14:paraId="67FB98A4" w14:textId="3A1BA86A" w:rsidR="009354B2" w:rsidRDefault="009354B2" w:rsidP="009354B2">
      <w:pPr>
        <w:pStyle w:val="Body"/>
        <w:rPr>
          <w:lang w:bidi="he-IL"/>
        </w:rPr>
      </w:pPr>
    </w:p>
    <w:p w14:paraId="5218C65E" w14:textId="1B7EF884" w:rsidR="009354B2" w:rsidRDefault="009354B2" w:rsidP="009354B2">
      <w:pPr>
        <w:pStyle w:val="Body"/>
        <w:rPr>
          <w:lang w:bidi="he-IL"/>
        </w:rPr>
      </w:pPr>
    </w:p>
    <w:p w14:paraId="711096CC" w14:textId="24760ED1" w:rsidR="009354B2" w:rsidRDefault="009354B2" w:rsidP="009354B2">
      <w:pPr>
        <w:pStyle w:val="Body"/>
        <w:rPr>
          <w:lang w:bidi="he-IL"/>
        </w:rPr>
      </w:pPr>
    </w:p>
    <w:p w14:paraId="60232165" w14:textId="3EC505BE" w:rsidR="009354B2" w:rsidRDefault="009354B2" w:rsidP="009354B2">
      <w:pPr>
        <w:pStyle w:val="Body"/>
        <w:rPr>
          <w:lang w:bidi="he-IL"/>
        </w:rPr>
      </w:pPr>
    </w:p>
    <w:p w14:paraId="277A3300" w14:textId="16034CD6" w:rsidR="009354B2" w:rsidRDefault="009354B2" w:rsidP="009354B2">
      <w:pPr>
        <w:pStyle w:val="Body"/>
        <w:rPr>
          <w:lang w:bidi="he-IL"/>
        </w:rPr>
      </w:pPr>
    </w:p>
    <w:p w14:paraId="17A76C4F" w14:textId="32ED3C02" w:rsidR="009354B2" w:rsidRDefault="00F63AAD" w:rsidP="00F63AAD">
      <w:pPr>
        <w:pStyle w:val="Body"/>
        <w:rPr>
          <w:lang w:bidi="he-IL"/>
        </w:rPr>
      </w:pPr>
      <w:r>
        <w:rPr>
          <w:lang w:bidi="he-IL"/>
        </w:rPr>
        <w:t xml:space="preserve">By this table we assumed the IP's </w:t>
      </w:r>
      <w:r w:rsidR="00932205">
        <w:rPr>
          <w:lang w:bidi="he-IL"/>
        </w:rPr>
        <w:t>scattering, average</w:t>
      </w:r>
      <w:r>
        <w:rPr>
          <w:lang w:bidi="he-IL"/>
        </w:rPr>
        <w:t xml:space="preserve"> number of messages</w:t>
      </w:r>
      <w:r w:rsidR="00932205">
        <w:rPr>
          <w:lang w:bidi="he-IL"/>
        </w:rPr>
        <w:t xml:space="preserve"> per host,</w:t>
      </w:r>
      <w:r>
        <w:rPr>
          <w:lang w:bidi="he-IL"/>
        </w:rPr>
        <w:t xml:space="preserve"> </w:t>
      </w:r>
      <w:r w:rsidR="00932205">
        <w:rPr>
          <w:lang w:bidi="he-IL"/>
        </w:rPr>
        <w:t xml:space="preserve">for </w:t>
      </w:r>
      <w:r>
        <w:rPr>
          <w:lang w:bidi="he-IL"/>
        </w:rPr>
        <w:t>each traffic type</w:t>
      </w:r>
      <w:r>
        <w:rPr>
          <w:lang w:bidi="he-IL"/>
        </w:rPr>
        <w:t>.</w:t>
      </w:r>
    </w:p>
    <w:p w14:paraId="246C1F61" w14:textId="77777777" w:rsidR="00932205" w:rsidRDefault="00932205" w:rsidP="00F63AAD">
      <w:pPr>
        <w:pStyle w:val="Body"/>
        <w:rPr>
          <w:lang w:bidi="he-IL"/>
        </w:rPr>
      </w:pPr>
    </w:p>
    <w:tbl>
      <w:tblPr>
        <w:tblpPr w:leftFromText="180" w:rightFromText="180" w:vertAnchor="page" w:horzAnchor="margin" w:tblpXSpec="center" w:tblpY="2061"/>
        <w:bidiVisual/>
        <w:tblW w:w="4071" w:type="dxa"/>
        <w:tblCellMar>
          <w:left w:w="0" w:type="dxa"/>
          <w:right w:w="0" w:type="dxa"/>
        </w:tblCellMar>
        <w:tblLook w:val="0420" w:firstRow="1" w:lastRow="0" w:firstColumn="0" w:lastColumn="0" w:noHBand="0" w:noVBand="1"/>
      </w:tblPr>
      <w:tblGrid>
        <w:gridCol w:w="952"/>
        <w:gridCol w:w="992"/>
        <w:gridCol w:w="993"/>
        <w:gridCol w:w="1134"/>
      </w:tblGrid>
      <w:tr w:rsidR="00CB526E" w:rsidRPr="00CB526E" w14:paraId="53FE7435" w14:textId="77777777" w:rsidTr="009354B2">
        <w:trPr>
          <w:trHeight w:val="20"/>
        </w:trPr>
        <w:tc>
          <w:tcPr>
            <w:tcW w:w="2937"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95E7AD" w14:textId="77777777" w:rsidR="00CB526E" w:rsidRPr="00CB526E" w:rsidRDefault="00CB526E" w:rsidP="00CB526E">
            <w:pPr>
              <w:pStyle w:val="Body"/>
              <w:jc w:val="center"/>
              <w:rPr>
                <w:sz w:val="12"/>
                <w:szCs w:val="14"/>
                <w:lang w:bidi="he-IL"/>
              </w:rPr>
            </w:pPr>
            <w:r w:rsidRPr="009354B2">
              <w:rPr>
                <w:b/>
                <w:bCs/>
                <w:sz w:val="12"/>
                <w:szCs w:val="14"/>
                <w:lang w:bidi="he-IL"/>
              </w:rPr>
              <w:t>Different Scenarios</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E5A52D" w14:textId="77777777" w:rsidR="00CB526E" w:rsidRPr="00CB526E" w:rsidRDefault="00CB526E" w:rsidP="00CB526E">
            <w:pPr>
              <w:pStyle w:val="Body"/>
              <w:jc w:val="center"/>
              <w:rPr>
                <w:sz w:val="12"/>
                <w:szCs w:val="14"/>
                <w:rtl/>
                <w:lang w:bidi="he-IL"/>
              </w:rPr>
            </w:pPr>
            <w:r w:rsidRPr="009354B2">
              <w:rPr>
                <w:b/>
                <w:bCs/>
                <w:sz w:val="12"/>
                <w:szCs w:val="14"/>
                <w:lang w:bidi="he-IL"/>
              </w:rPr>
              <w:t>Simulated Environment</w:t>
            </w:r>
          </w:p>
        </w:tc>
      </w:tr>
      <w:tr w:rsidR="00CB526E" w:rsidRPr="00CB526E" w14:paraId="4B8708A3" w14:textId="77777777" w:rsidTr="009354B2">
        <w:trPr>
          <w:trHeight w:val="20"/>
        </w:trPr>
        <w:tc>
          <w:tcPr>
            <w:tcW w:w="9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BCEC52" w14:textId="77777777" w:rsidR="00CB526E" w:rsidRPr="00CB526E" w:rsidRDefault="00CB526E" w:rsidP="00CB526E">
            <w:pPr>
              <w:pStyle w:val="Body"/>
              <w:rPr>
                <w:sz w:val="12"/>
                <w:szCs w:val="14"/>
                <w:rtl/>
                <w:lang w:bidi="he-IL"/>
              </w:rPr>
            </w:pPr>
            <w:r w:rsidRPr="009354B2">
              <w:rPr>
                <w:b/>
                <w:bCs/>
                <w:sz w:val="12"/>
                <w:szCs w:val="14"/>
                <w:lang w:bidi="he-IL"/>
              </w:rPr>
              <w:t>Packet Generated</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C2E22D" w14:textId="77777777" w:rsidR="00CB526E" w:rsidRPr="00CB526E" w:rsidRDefault="00CB526E" w:rsidP="00CB526E">
            <w:pPr>
              <w:pStyle w:val="Body"/>
              <w:rPr>
                <w:sz w:val="12"/>
                <w:szCs w:val="14"/>
                <w:rtl/>
                <w:lang w:bidi="he-IL"/>
              </w:rPr>
            </w:pPr>
            <w:r w:rsidRPr="009354B2">
              <w:rPr>
                <w:b/>
                <w:bCs/>
                <w:sz w:val="12"/>
                <w:szCs w:val="14"/>
                <w:lang w:bidi="he-IL"/>
              </w:rPr>
              <w:t>Number of Groups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6BB0C4" w14:textId="77777777" w:rsidR="00CB526E" w:rsidRPr="00CB526E" w:rsidRDefault="00CB526E" w:rsidP="00CB526E">
            <w:pPr>
              <w:pStyle w:val="Body"/>
              <w:rPr>
                <w:sz w:val="12"/>
                <w:szCs w:val="14"/>
                <w:rtl/>
                <w:lang w:bidi="he-IL"/>
              </w:rPr>
            </w:pPr>
            <w:r w:rsidRPr="009354B2">
              <w:rPr>
                <w:b/>
                <w:bCs/>
                <w:sz w:val="12"/>
                <w:szCs w:val="14"/>
                <w:lang w:bidi="he-IL"/>
              </w:rPr>
              <w:t xml:space="preserve">Number of hosts </w:t>
            </w:r>
          </w:p>
        </w:tc>
        <w:tc>
          <w:tcPr>
            <w:tcW w:w="1134" w:type="dxa"/>
            <w:vMerge/>
            <w:tcBorders>
              <w:top w:val="single" w:sz="8" w:space="0" w:color="000000"/>
              <w:left w:val="single" w:sz="8" w:space="0" w:color="000000"/>
              <w:bottom w:val="single" w:sz="8" w:space="0" w:color="000000"/>
              <w:right w:val="single" w:sz="8" w:space="0" w:color="000000"/>
            </w:tcBorders>
            <w:vAlign w:val="center"/>
            <w:hideMark/>
          </w:tcPr>
          <w:p w14:paraId="1A690F92" w14:textId="77777777" w:rsidR="00CB526E" w:rsidRPr="00CB526E" w:rsidRDefault="00CB526E" w:rsidP="00CB526E">
            <w:pPr>
              <w:pStyle w:val="Body"/>
              <w:rPr>
                <w:sz w:val="12"/>
                <w:szCs w:val="14"/>
                <w:lang w:bidi="he-IL"/>
              </w:rPr>
            </w:pPr>
          </w:p>
        </w:tc>
      </w:tr>
      <w:tr w:rsidR="003C3584" w:rsidRPr="00CB526E" w14:paraId="509BA5AD" w14:textId="77777777" w:rsidTr="009354B2">
        <w:trPr>
          <w:trHeight w:val="18"/>
        </w:trPr>
        <w:tc>
          <w:tcPr>
            <w:tcW w:w="9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6342B0" w14:textId="77777777" w:rsidR="00CB526E" w:rsidRPr="00CB526E" w:rsidRDefault="00CB526E" w:rsidP="00CB526E">
            <w:pPr>
              <w:pStyle w:val="Body"/>
              <w:jc w:val="center"/>
              <w:rPr>
                <w:sz w:val="12"/>
                <w:szCs w:val="14"/>
                <w:rtl/>
                <w:lang w:bidi="he-IL"/>
              </w:rPr>
            </w:pPr>
            <w:r w:rsidRPr="009354B2">
              <w:rPr>
                <w:b/>
                <w:bCs/>
                <w:sz w:val="12"/>
                <w:szCs w:val="14"/>
                <w:rtl/>
                <w:lang w:bidi="he-IL"/>
              </w:rPr>
              <w:t>409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021BDF" w14:textId="77777777" w:rsidR="00CB526E" w:rsidRPr="00CB526E" w:rsidRDefault="00CB526E" w:rsidP="00CB526E">
            <w:pPr>
              <w:pStyle w:val="Body"/>
              <w:jc w:val="center"/>
              <w:rPr>
                <w:sz w:val="12"/>
                <w:szCs w:val="14"/>
                <w:rtl/>
                <w:lang w:bidi="he-IL"/>
              </w:rPr>
            </w:pPr>
            <w:r w:rsidRPr="009354B2">
              <w:rPr>
                <w:b/>
                <w:bCs/>
                <w:sz w:val="12"/>
                <w:szCs w:val="14"/>
                <w:rtl/>
                <w:lang w:bidi="he-IL"/>
              </w:rPr>
              <w:t>5</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F43438" w14:textId="77777777" w:rsidR="00CB526E" w:rsidRPr="00CB526E" w:rsidRDefault="00CB526E" w:rsidP="00CB526E">
            <w:pPr>
              <w:pStyle w:val="Body"/>
              <w:jc w:val="center"/>
              <w:rPr>
                <w:sz w:val="12"/>
                <w:szCs w:val="14"/>
                <w:rtl/>
                <w:lang w:bidi="he-IL"/>
              </w:rPr>
            </w:pPr>
            <w:r w:rsidRPr="009354B2">
              <w:rPr>
                <w:b/>
                <w:bCs/>
                <w:sz w:val="12"/>
                <w:szCs w:val="14"/>
                <w:rtl/>
                <w:lang w:bidi="he-IL"/>
              </w:rPr>
              <w:t>50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842C14" w14:textId="67E6DB65" w:rsidR="00CB526E" w:rsidRPr="00CB526E" w:rsidRDefault="00CB526E" w:rsidP="00CB526E">
            <w:pPr>
              <w:pStyle w:val="Body"/>
              <w:jc w:val="center"/>
              <w:rPr>
                <w:sz w:val="12"/>
                <w:szCs w:val="14"/>
                <w:rtl/>
                <w:lang w:bidi="he-IL"/>
              </w:rPr>
            </w:pPr>
            <w:r w:rsidRPr="009354B2">
              <w:rPr>
                <w:b/>
                <w:bCs/>
                <w:sz w:val="12"/>
                <w:szCs w:val="14"/>
                <w:lang w:bidi="he-IL"/>
              </w:rPr>
              <w:t>Normal Operation</w:t>
            </w:r>
          </w:p>
        </w:tc>
      </w:tr>
      <w:tr w:rsidR="003C3584" w:rsidRPr="00CB526E" w14:paraId="1C9EA33A" w14:textId="77777777" w:rsidTr="009354B2">
        <w:trPr>
          <w:trHeight w:val="18"/>
        </w:trPr>
        <w:tc>
          <w:tcPr>
            <w:tcW w:w="9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FB057" w14:textId="77777777" w:rsidR="00CB526E" w:rsidRPr="00CB526E" w:rsidRDefault="00CB526E" w:rsidP="00CB526E">
            <w:pPr>
              <w:pStyle w:val="Body"/>
              <w:jc w:val="center"/>
              <w:rPr>
                <w:sz w:val="12"/>
                <w:szCs w:val="14"/>
                <w:rtl/>
                <w:lang w:bidi="he-IL"/>
              </w:rPr>
            </w:pPr>
            <w:r w:rsidRPr="009354B2">
              <w:rPr>
                <w:b/>
                <w:bCs/>
                <w:sz w:val="12"/>
                <w:szCs w:val="14"/>
                <w:rtl/>
                <w:lang w:bidi="he-IL"/>
              </w:rPr>
              <w:t>809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8CF949" w14:textId="77777777" w:rsidR="00CB526E" w:rsidRPr="00CB526E" w:rsidRDefault="00CB526E" w:rsidP="00CB526E">
            <w:pPr>
              <w:pStyle w:val="Body"/>
              <w:jc w:val="center"/>
              <w:rPr>
                <w:sz w:val="12"/>
                <w:szCs w:val="14"/>
                <w:rtl/>
                <w:lang w:bidi="he-IL"/>
              </w:rPr>
            </w:pPr>
            <w:r w:rsidRPr="009354B2">
              <w:rPr>
                <w:b/>
                <w:bCs/>
                <w:sz w:val="12"/>
                <w:szCs w:val="14"/>
                <w:rtl/>
                <w:lang w:bidi="he-IL"/>
              </w:rPr>
              <w:t>7</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42CC6" w14:textId="77777777" w:rsidR="00CB526E" w:rsidRPr="00CB526E" w:rsidRDefault="00CB526E" w:rsidP="00CB526E">
            <w:pPr>
              <w:pStyle w:val="Body"/>
              <w:jc w:val="center"/>
              <w:rPr>
                <w:sz w:val="12"/>
                <w:szCs w:val="14"/>
                <w:rtl/>
                <w:lang w:bidi="he-IL"/>
              </w:rPr>
            </w:pPr>
            <w:r w:rsidRPr="009354B2">
              <w:rPr>
                <w:b/>
                <w:bCs/>
                <w:sz w:val="12"/>
                <w:szCs w:val="14"/>
                <w:rtl/>
                <w:lang w:bidi="he-IL"/>
              </w:rPr>
              <w:t>15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769E2A" w14:textId="1E7B95F3" w:rsidR="00CB526E" w:rsidRPr="00CB526E" w:rsidRDefault="00CB526E" w:rsidP="00CB526E">
            <w:pPr>
              <w:pStyle w:val="Body"/>
              <w:jc w:val="center"/>
              <w:rPr>
                <w:sz w:val="12"/>
                <w:szCs w:val="14"/>
                <w:rtl/>
                <w:lang w:bidi="he-IL"/>
              </w:rPr>
            </w:pPr>
            <w:r w:rsidRPr="009354B2">
              <w:rPr>
                <w:b/>
                <w:bCs/>
                <w:sz w:val="12"/>
                <w:szCs w:val="14"/>
                <w:lang w:val="sv-SE" w:bidi="he-IL"/>
              </w:rPr>
              <w:t>DDoS Attack</w:t>
            </w:r>
          </w:p>
        </w:tc>
      </w:tr>
      <w:tr w:rsidR="003C3584" w:rsidRPr="00CB526E" w14:paraId="45881664" w14:textId="77777777" w:rsidTr="009354B2">
        <w:trPr>
          <w:trHeight w:val="18"/>
        </w:trPr>
        <w:tc>
          <w:tcPr>
            <w:tcW w:w="9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E8A630" w14:textId="77777777" w:rsidR="00CB526E" w:rsidRPr="00CB526E" w:rsidRDefault="00CB526E" w:rsidP="00CB526E">
            <w:pPr>
              <w:pStyle w:val="Body"/>
              <w:jc w:val="center"/>
              <w:rPr>
                <w:sz w:val="12"/>
                <w:szCs w:val="14"/>
                <w:rtl/>
                <w:lang w:bidi="he-IL"/>
              </w:rPr>
            </w:pPr>
            <w:r w:rsidRPr="009354B2">
              <w:rPr>
                <w:b/>
                <w:bCs/>
                <w:sz w:val="12"/>
                <w:szCs w:val="14"/>
                <w:rtl/>
                <w:lang w:bidi="he-IL"/>
              </w:rPr>
              <w:t>809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3C492B" w14:textId="77777777" w:rsidR="00CB526E" w:rsidRPr="00CB526E" w:rsidRDefault="00CB526E" w:rsidP="00CB526E">
            <w:pPr>
              <w:pStyle w:val="Body"/>
              <w:jc w:val="center"/>
              <w:rPr>
                <w:sz w:val="12"/>
                <w:szCs w:val="14"/>
                <w:rtl/>
                <w:lang w:bidi="he-IL"/>
              </w:rPr>
            </w:pPr>
            <w:r w:rsidRPr="009354B2">
              <w:rPr>
                <w:b/>
                <w:bCs/>
                <w:sz w:val="12"/>
                <w:szCs w:val="14"/>
                <w:rtl/>
                <w:lang w:bidi="he-IL"/>
              </w:rPr>
              <w:t>47</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CFC646" w14:textId="77777777" w:rsidR="00CB526E" w:rsidRPr="00CB526E" w:rsidRDefault="00CB526E" w:rsidP="00CB526E">
            <w:pPr>
              <w:pStyle w:val="Body"/>
              <w:jc w:val="center"/>
              <w:rPr>
                <w:sz w:val="12"/>
                <w:szCs w:val="14"/>
                <w:rtl/>
                <w:lang w:bidi="he-IL"/>
              </w:rPr>
            </w:pPr>
            <w:r w:rsidRPr="009354B2">
              <w:rPr>
                <w:b/>
                <w:bCs/>
                <w:sz w:val="12"/>
                <w:szCs w:val="14"/>
                <w:rtl/>
                <w:lang w:bidi="he-IL"/>
              </w:rPr>
              <w:t>40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F62220" w14:textId="0634401B" w:rsidR="00CB526E" w:rsidRPr="00CB526E" w:rsidRDefault="00CB526E" w:rsidP="00CB526E">
            <w:pPr>
              <w:pStyle w:val="Body"/>
              <w:jc w:val="center"/>
              <w:rPr>
                <w:sz w:val="12"/>
                <w:szCs w:val="14"/>
                <w:rtl/>
                <w:lang w:bidi="he-IL"/>
              </w:rPr>
            </w:pPr>
            <w:r w:rsidRPr="009354B2">
              <w:rPr>
                <w:b/>
                <w:bCs/>
                <w:sz w:val="12"/>
                <w:szCs w:val="14"/>
                <w:lang w:bidi="he-IL"/>
              </w:rPr>
              <w:t>Flash Crowd</w:t>
            </w:r>
          </w:p>
        </w:tc>
      </w:tr>
    </w:tbl>
    <w:p w14:paraId="5596FC82" w14:textId="77777777" w:rsidR="00507068" w:rsidRPr="00507068" w:rsidRDefault="00507068" w:rsidP="00CB526E">
      <w:pPr>
        <w:pStyle w:val="Body"/>
        <w:rPr>
          <w:rtl/>
          <w:lang w:bidi="he-IL"/>
        </w:rPr>
      </w:pPr>
    </w:p>
    <w:p w14:paraId="767FD20B" w14:textId="77777777" w:rsidR="00507068" w:rsidRPr="00507068" w:rsidRDefault="00507068" w:rsidP="00507068">
      <w:pPr>
        <w:pStyle w:val="Body"/>
        <w:rPr>
          <w:lang w:bidi="he-IL"/>
        </w:rPr>
      </w:pPr>
    </w:p>
    <w:p w14:paraId="39B4F295" w14:textId="77777777" w:rsidR="00D54485" w:rsidRDefault="00674039" w:rsidP="000F099B">
      <w:pPr>
        <w:pStyle w:val="Heading1"/>
      </w:pPr>
      <w:r>
        <w:br w:type="page"/>
      </w:r>
      <w:bookmarkStart w:id="10" w:name="_Toc261787197"/>
      <w:r w:rsidR="000F099B">
        <w:lastRenderedPageBreak/>
        <w:t>D</w:t>
      </w:r>
      <w:r w:rsidR="005604AF">
        <w:t xml:space="preserve">esign and </w:t>
      </w:r>
      <w:r w:rsidR="003A436F">
        <w:t>F</w:t>
      </w:r>
      <w:r w:rsidR="005604AF">
        <w:t>low</w:t>
      </w:r>
      <w:bookmarkEnd w:id="10"/>
    </w:p>
    <w:p w14:paraId="6DCB1797" w14:textId="47696E15" w:rsidR="00767CAD" w:rsidRDefault="00767CAD" w:rsidP="00767CAD">
      <w:pPr>
        <w:pStyle w:val="Heading2"/>
      </w:pPr>
      <w:bookmarkStart w:id="11" w:name="_Toc261787198"/>
      <w:r>
        <w:t>Overview</w:t>
      </w:r>
      <w:bookmarkEnd w:id="11"/>
    </w:p>
    <w:p w14:paraId="32B0F638" w14:textId="5F5F43BA" w:rsidR="00F17DF9" w:rsidRDefault="00F17DF9" w:rsidP="00F17DF9">
      <w:pPr>
        <w:pStyle w:val="Body"/>
      </w:pPr>
      <w:r>
        <w:t>The algorithm of the article is:</w:t>
      </w:r>
    </w:p>
    <w:p w14:paraId="76A78F77" w14:textId="0A29CCA5" w:rsidR="00F17DF9" w:rsidRDefault="00F17DF9" w:rsidP="00F17DF9">
      <w:pPr>
        <w:pStyle w:val="Body"/>
      </w:pPr>
      <w:r w:rsidRPr="00F17DF9">
        <w:pict w14:anchorId="590F3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מציין מיקום תוכן 4" o:spid="_x0000_i1031" type="#_x0000_t75" style="width:467.55pt;height:121.85pt;visibility:visible;mso-wrap-style:square">
            <v:imagedata r:id="rId12" o:title="" gain="109227f" blacklevel="-6554f"/>
            <o:lock v:ext="edit" grouping="t"/>
          </v:shape>
        </w:pict>
      </w:r>
    </w:p>
    <w:p w14:paraId="1FB1E18F" w14:textId="46D8EAAC" w:rsidR="00F17DF9" w:rsidRDefault="00F17DF9" w:rsidP="00F17DF9">
      <w:pPr>
        <w:pStyle w:val="Body"/>
      </w:pPr>
      <w:r w:rsidRPr="00200953">
        <w:rPr>
          <w:b/>
          <w:bCs/>
        </w:rPr>
        <w:t>Stage 1:</w:t>
      </w:r>
      <w:r>
        <w:t xml:space="preserve"> </w:t>
      </w:r>
      <w:r w:rsidRPr="00F17DF9">
        <w:t xml:space="preserve">Each packet is placed in a specific group if its distance from the centroid of that respective group is less than some distance value. </w:t>
      </w:r>
      <w:r w:rsidRPr="00F17DF9">
        <w:br/>
        <w:t xml:space="preserve">If no such group is </w:t>
      </w:r>
      <w:proofErr w:type="gramStart"/>
      <w:r w:rsidRPr="00F17DF9">
        <w:t>present</w:t>
      </w:r>
      <w:proofErr w:type="gramEnd"/>
      <w:r w:rsidRPr="00F17DF9">
        <w:t xml:space="preserve"> then a new group is formed to store that packet. </w:t>
      </w:r>
    </w:p>
    <w:p w14:paraId="009C8021" w14:textId="4593B4C7" w:rsidR="00F17DF9" w:rsidRDefault="00B15F7B" w:rsidP="00200953">
      <w:pPr>
        <w:pStyle w:val="Body"/>
      </w:pPr>
      <w:r w:rsidRPr="00200953">
        <w:rPr>
          <w:u w:val="single"/>
        </w:rPr>
        <w:t>The group division:</w:t>
      </w:r>
      <w:r w:rsidR="00200953">
        <w:t xml:space="preserve"> we compered the first 3 octets of the incoming message IP to the centroid IP address of each group, if all those octet were equal we calculated whether the absolute of the centroid 4</w:t>
      </w:r>
      <w:r w:rsidR="00200953" w:rsidRPr="00200953">
        <w:rPr>
          <w:vertAlign w:val="superscript"/>
        </w:rPr>
        <w:t>th</w:t>
      </w:r>
      <w:r w:rsidR="00200953">
        <w:t xml:space="preserve"> octet minus the 4</w:t>
      </w:r>
      <w:r w:rsidR="00200953" w:rsidRPr="00200953">
        <w:rPr>
          <w:vertAlign w:val="superscript"/>
        </w:rPr>
        <w:t>th</w:t>
      </w:r>
      <w:r w:rsidR="00200953">
        <w:t xml:space="preserve"> octet of the incoming message, if the result was smaller then the distance value we increased the number of group members' otherwise we kept checking all the other groups, if no match was found we created a new group with the incoming message IP as it's centroid.</w:t>
      </w:r>
      <w:r>
        <w:br/>
      </w:r>
      <w:r w:rsidR="00495D2A" w:rsidRPr="00200953">
        <w:rPr>
          <w:b/>
          <w:bCs/>
        </w:rPr>
        <w:t>Stage 2:</w:t>
      </w:r>
      <w:r w:rsidR="00495D2A">
        <w:t xml:space="preserve"> </w:t>
      </w:r>
      <w:r w:rsidR="00495D2A" w:rsidRPr="00495D2A">
        <w:rPr>
          <w:b/>
          <w:bCs/>
        </w:rPr>
        <w:t>Entropy calculation</w:t>
      </w:r>
      <w:r w:rsidR="00495D2A">
        <w:rPr>
          <w:b/>
          <w:bCs/>
        </w:rPr>
        <w:t xml:space="preserve"> - </w:t>
      </w:r>
      <w:r w:rsidR="00495D2A" w:rsidRPr="00495D2A">
        <w:fldChar w:fldCharType="begin"/>
      </w:r>
      <w:r w:rsidR="00495D2A" w:rsidRPr="00495D2A">
        <w:instrText xml:space="preserve"> QUOTE </w:instrText>
      </w:r>
      <w:r w:rsidR="00495D2A" w:rsidRPr="00495D2A">
        <w:pict w14:anchorId="00812E30">
          <v:shape id="_x0000_i1120" type="#_x0000_t75" style="width:321.7pt;height:3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74039&quot;/&gt;&lt;wsp:rsid wsp:val=&quot;0069262F&quot;/&gt;&lt;wsp:rsid wsp:val=&quot;00695DDF&quot;/&gt;&lt;wsp:rsid wsp:val=&quot;006C1796&quot;/&gt;&lt;wsp:rsid wsp:val=&quot;006C7779&quot;/&gt;&lt;wsp:rsid wsp:val=&quot;006D2E9A&quot;/&gt;&lt;wsp:rsid wsp:val=&quot;006F06EE&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6F06EE&quot; wsp:rsidP=&quot;006F06EE&quot;&gt;&lt;m:oMathPara&gt;&lt;m:oMath&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Entropy(H)&lt;/m:t&gt;&lt;/m:r&gt;&lt;m:r&gt;&lt;m:rPr&gt;&lt;m:sty m:val=&quot;p&quot;/&gt;&lt;/m:rPr&gt;&lt;w:rPr&gt;&lt;w:rFonts w:ascii=&quot;Cambria Math&quot; w:fareast=&quot;Times New Roman&quot; w:h-ansi=&quot;Cambria Math&quot; w:cs=&quot;Arial&quot;/&gt;&lt;wx:font wx:val=&quot;Cambria Math&quot;/&gt;&lt;w:color w:val=&quot;000000&quot;/&gt;&lt;w:kern w:val=&quot;24&quot;/&gt;&lt;w:sz w:val=&quot;46&quot;/&gt;&lt;w:sz-cs w:val=&quot;46&quot;/&gt;&lt;/w:rPr&gt;&lt;m:t&gt;=&lt;/m:t&gt;&lt;/m:r&gt;&lt;m:nary&gt;&lt;m:naryPr&gt;&lt;m:chr m:val=&quot;גˆ‘&quot;/&gt;&lt;m:supHide m:val=&quot;1&quot;/&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naryPr&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sub&gt;&lt;m:sup/&gt;&lt;m:e&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i&lt;/m:t&gt;&lt;/m:r&gt;&lt;/m:sub&gt;&lt;/m:sSub&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lt;/m:t&gt;&lt;/m:r&gt;&lt;m:r&gt;&lt;m:rPr&gt;&lt;m:nor/&gt;&lt;/m:rPr&gt;&lt;w:rPr&gt;&lt;w:rFonts w:ascii=&quot;Calibri&quot; w:fareast=&quot;Times New Roman&quot; w:h-ansi=&quot;Tw Cen MT&quot; w:cs=&quot;Arial&quot;/&gt;&lt;wx:font wx:val=&quot;Tw Cen MT&quot;/&gt;&lt;w:color w:val=&quot;000000&quot;/&gt;&lt;w:kern w:val=&quot;24&quot;/&gt;&lt;w:sz w:val=&quot;46&quot;/&gt;&lt;w:sz-cs w:val=&quot;46&quot;/&gt;&lt;/w:rPr&gt;&lt;m:t&gt;ֲ &lt;/m:t&gt;&lt;/m:r&gt;&lt;m:func&gt;&lt;m:func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ctrlPr&gt;&lt;/m:funcPr&gt;&lt;m:fName&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ctrlPr&gt;&lt;/m:sSubPr&gt;&lt;m:e&gt;&lt;m:r&gt;&lt;m:rPr&gt;&lt;m:sty m:val=&quot;p&quot;/&gt;&lt;/m:rPr&gt;&lt;w:rPr&gt;&lt;w:rFonts w:ascii=&quot;Cambria Math&quot; w:fareast=&quot;Times New Roman&quot; w:h-ansi=&quot;Cambria Math&quot; w:cs=&quot;Arial&quot;/&gt;&lt;wx:font wx:val=&quot;Cambria Math&quot;/&gt;&lt;w:color w:val=&quot;000000&quot;/&gt;&lt;w:kern w:val=&quot;24&quot;/&gt;&lt;w:sz w:val=&quot;46&quot;/&gt;&lt;w:sz-cs w:val=&quot;46&quot;/&gt;&lt;/w:rPr&gt;&lt;m:t&gt;log&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2&lt;/m:t&gt;&lt;/m:r&gt;&lt;/m:sub&gt;&lt;/m:sSub&gt;&lt;/m:fName&gt;&lt;m:e&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i&lt;/m:t&gt;&lt;/m:r&gt;&lt;/m:sub&gt;&lt;/m:sSub&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lt;/m:t&gt;&lt;/m:r&gt;&lt;/m:e&gt;&lt;/m:func&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00495D2A" w:rsidRPr="00495D2A">
        <w:instrText xml:space="preserve"> </w:instrText>
      </w:r>
      <w:r w:rsidR="00495D2A" w:rsidRPr="00495D2A">
        <w:fldChar w:fldCharType="separate"/>
      </w:r>
      <w:r w:rsidR="00495D2A" w:rsidRPr="00495D2A">
        <w:fldChar w:fldCharType="begin"/>
      </w:r>
      <w:r w:rsidR="00495D2A" w:rsidRPr="00495D2A">
        <w:instrText xml:space="preserve"> QUOTE </w:instrText>
      </w:r>
      <w:r w:rsidR="00495D2A" w:rsidRPr="00495D2A">
        <w:rPr>
          <w:position w:val="-10"/>
        </w:rPr>
        <w:pict w14:anchorId="3338C5D5">
          <v:shape id="_x0000_i1134" type="#_x0000_t75" style="width:5.1pt;height:3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6F72&quot;/&gt;&lt;wsp:rsid wsp:val=&quot;005E7338&quot;/&gt;&lt;wsp:rsid wsp:val=&quot;0060335D&quot;/&gt;&lt;wsp:rsid wsp:val=&quot;00607743&quot;/&gt;&lt;wsp:rsid wsp:val=&quot;0062119D&quot;/&gt;&lt;wsp:rsid wsp:val=&quot;006472F5&quot;/&gt;&lt;wsp:rsid wsp:val=&quot;006545DC&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5E6F72&quot; wsp:rsidP=&quot;005E6F72&quot;&gt;&lt;m:oMathPara&gt;&lt;m:oMath&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00495D2A" w:rsidRPr="00495D2A">
        <w:instrText xml:space="preserve"> </w:instrText>
      </w:r>
      <w:r w:rsidR="00495D2A" w:rsidRPr="00495D2A">
        <w:fldChar w:fldCharType="separate"/>
      </w:r>
      <w:r w:rsidR="00495D2A" w:rsidRPr="00495D2A">
        <w:rPr>
          <w:position w:val="-10"/>
        </w:rPr>
        <w:pict w14:anchorId="633A696A">
          <v:shape id="_x0000_i1135" type="#_x0000_t75" style="width:5.1pt;height:3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6F72&quot;/&gt;&lt;wsp:rsid wsp:val=&quot;005E7338&quot;/&gt;&lt;wsp:rsid wsp:val=&quot;0060335D&quot;/&gt;&lt;wsp:rsid wsp:val=&quot;00607743&quot;/&gt;&lt;wsp:rsid wsp:val=&quot;0062119D&quot;/&gt;&lt;wsp:rsid wsp:val=&quot;006472F5&quot;/&gt;&lt;wsp:rsid wsp:val=&quot;006545DC&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5E6F72&quot; wsp:rsidP=&quot;005E6F72&quot;&gt;&lt;m:oMathPara&gt;&lt;m:oMath&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00495D2A" w:rsidRPr="00495D2A">
        <w:fldChar w:fldCharType="end"/>
      </w:r>
      <w:r w:rsidR="00495D2A" w:rsidRPr="00495D2A">
        <w:fldChar w:fldCharType="begin"/>
      </w:r>
      <w:r w:rsidR="00495D2A" w:rsidRPr="00495D2A">
        <w:instrText xml:space="preserve"> QUOTE </w:instrText>
      </w:r>
      <w:r w:rsidR="00495D2A" w:rsidRPr="00495D2A">
        <w:pict w14:anchorId="566CADD3">
          <v:shape id="_x0000_i1121" type="#_x0000_t75" style="width:321.7pt;height:3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D4F5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CD4F5C&quot; wsp:rsidP=&quot;00CD4F5C&quot;&gt;&lt;m:oMathPara&gt;&lt;m:oMath&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Entropy(H)&lt;/m:t&gt;&lt;/m:r&gt;&lt;m:r&gt;&lt;m:rPr&gt;&lt;m:sty m:val=&quot;p&quot;/&gt;&lt;/m:rPr&gt;&lt;w:rPr&gt;&lt;w:rFonts w:ascii=&quot;Cambria Math&quot; w:fareast=&quot;Times New Roman&quot; w:h-ansi=&quot;Cambria Math&quot; w:cs=&quot;Arial&quot;/&gt;&lt;wx:font wx:val=&quot;Cambria Math&quot;/&gt;&lt;w:color w:val=&quot;000000&quot;/&gt;&lt;w:kern w:val=&quot;24&quot;/&gt;&lt;w:sz w:val=&quot;46&quot;/&gt;&lt;w:sz-cs w:val=&quot;46&quot;/&gt;&lt;/w:rPr&gt;&lt;m:t&gt;=&lt;/m:t&gt;&lt;/m:r&gt;&lt;m:nary&gt;&lt;m:naryPr&gt;&lt;m:chr m:val=&quot;גˆ‘&quot;/&gt;&lt;m:supHide m:val=&quot;1&quot;/&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naryPr&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sub&gt;&lt;m:sup/&gt;&lt;m:e&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i&lt;/m:t&gt;&lt;/m:r&gt;&lt;/m:sub&gt;&lt;/m:sSub&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lt;/m:t&gt;&lt;/m:r&gt;&lt;m:r&gt;&lt;m:rPr&gt;&lt;m:nor/&gt;&lt;/m:rPr&gt;&lt;w:rPr&gt;&lt;w:rFonts w:ascii=&quot;Calibri&quot; w:fareast=&quot;Times New Roman&quot; w:h-ansi=&quot;Tw Cen MT&quot; w:cs=&quot;Arial&quot;/&gt;&lt;wx:font wx:val=&quot;Tw Cen MT&quot;/&gt;&lt;w:color w:val=&quot;000000&quot;/&gt;&lt;w:kern w:val=&quot;24&quot;/&gt;&lt;w:sz w:val=&quot;46&quot;/&gt;&lt;w:sz-cs w:val=&quot;46&quot;/&gt;&lt;/w:rPr&gt;&lt;m:t&gt;ֲ &lt;/m:t&gt;&lt;/m:r&gt;&lt;m:func&gt;&lt;m:func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ctrlPr&gt;&lt;/m:funcPr&gt;&lt;m:fName&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ctrlPr&gt;&lt;/m:sSubPr&gt;&lt;m:e&gt;&lt;m:r&gt;&lt;m:rPr&gt;&lt;m:sty m:val=&quot;p&quot;/&gt;&lt;/m:rPr&gt;&lt;w:rPr&gt;&lt;w:rFonts w:ascii=&quot;Cambria Math&quot; w:fareast=&quot;Times New Roman&quot; w:h-ansi=&quot;Cambria Math&quot; w:cs=&quot;Arial&quot;/&gt;&lt;wx:font wx:val=&quot;Cambria Math&quot;/&gt;&lt;w:color w:val=&quot;000000&quot;/&gt;&lt;w:kern w:val=&quot;24&quot;/&gt;&lt;w:sz w:val=&quot;46&quot;/&gt;&lt;w:sz-cs w:val=&quot;46&quot;/&gt;&lt;/w:rPr&gt;&lt;m:t&gt;log&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2&lt;/m:t&gt;&lt;/m:r&gt;&lt;/m:sub&gt;&lt;/m:sSub&gt;&lt;/m:fName&gt;&lt;m:e&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i&lt;/m:t&gt;&lt;/m:r&gt;&lt;/m:sub&gt;&lt;/m:sSub&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lt;/m:t&gt;&lt;/m:r&gt;&lt;/m:e&gt;&lt;/m:func&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00495D2A" w:rsidRPr="00495D2A">
        <w:instrText xml:space="preserve"> </w:instrText>
      </w:r>
      <w:r w:rsidR="00495D2A" w:rsidRPr="00495D2A">
        <w:fldChar w:fldCharType="separate"/>
      </w:r>
      <w:r w:rsidR="00495D2A" w:rsidRPr="00495D2A">
        <w:fldChar w:fldCharType="begin"/>
      </w:r>
      <w:r w:rsidR="00495D2A" w:rsidRPr="00495D2A">
        <w:instrText xml:space="preserve"> QUOTE </w:instrText>
      </w:r>
      <w:r w:rsidR="00495D2A" w:rsidRPr="00495D2A">
        <w:rPr>
          <w:position w:val="-10"/>
        </w:rPr>
        <w:pict w14:anchorId="5FEDD8D5">
          <v:shape id="_x0000_i1174" type="#_x0000_t75" style="width:5.1pt;height:3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94407&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D94407&quot; wsp:rsidP=&quot;00D94407&quot;&gt;&lt;m:oMathPara&gt;&lt;m:oMath&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00495D2A" w:rsidRPr="00495D2A">
        <w:instrText xml:space="preserve"> </w:instrText>
      </w:r>
      <w:r w:rsidR="00495D2A" w:rsidRPr="00495D2A">
        <w:fldChar w:fldCharType="separate"/>
      </w:r>
      <w:r w:rsidR="00495D2A" w:rsidRPr="00495D2A">
        <w:rPr>
          <w:position w:val="-10"/>
        </w:rPr>
        <w:pict w14:anchorId="042110D0">
          <v:shape id="_x0000_i1173" type="#_x0000_t75" style="width:5.1pt;height:3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94407&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D94407&quot; wsp:rsidP=&quot;00D94407&quot;&gt;&lt;m:oMathPara&gt;&lt;m:oMath&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00495D2A" w:rsidRPr="00495D2A">
        <w:fldChar w:fldCharType="end"/>
      </w:r>
      <w:r w:rsidR="00495D2A" w:rsidRPr="00495D2A">
        <w:fldChar w:fldCharType="begin"/>
      </w:r>
      <w:r w:rsidR="00495D2A" w:rsidRPr="00495D2A">
        <w:instrText xml:space="preserve"> QUOTE </w:instrText>
      </w:r>
      <w:r w:rsidR="00495D2A" w:rsidRPr="00495D2A">
        <w:rPr>
          <w:position w:val="-10"/>
        </w:rPr>
        <w:pict w14:anchorId="475AB80C">
          <v:shape id="_x0000_i1175" type="#_x0000_t75" style="width:321.7pt;height:3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95A6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095A67&quot; wsp:rsidP=&quot;00095A67&quot;&gt;&lt;m:oMathPara&gt;&lt;m:oMath&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Entropy(H)&lt;/m:t&gt;&lt;/m:r&gt;&lt;m:r&gt;&lt;m:rPr&gt;&lt;m:sty m:val=&quot;p&quot;/&gt;&lt;/m:rPr&gt;&lt;w:rPr&gt;&lt;w:rFonts w:ascii=&quot;Cambria Math&quot; w:fareast=&quot;Times New Roman&quot; w:h-ansi=&quot;Cambria Math&quot; w:cs=&quot;Arial&quot;/&gt;&lt;wx:font wx:val=&quot;Cambria Math&quot;/&gt;&lt;w:color w:val=&quot;000000&quot;/&gt;&lt;w:kern w:val=&quot;24&quot;/&gt;&lt;w:sz w:val=&quot;46&quot;/&gt;&lt;w:sz-cs w:val=&quot;46&quot;/&gt;&lt;/w:rPr&gt;&lt;m:t&gt;=&lt;/m:t&gt;&lt;/m:r&gt;&lt;m:nary&gt;&lt;m:naryPr&gt;&lt;m:chr m:val=&quot;גˆ‘&quot;/&gt;&lt;m:supHide m:val=&quot;1&quot;/&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naryPr&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sub&gt;&lt;m:sup/&gt;&lt;m:e&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i&lt;/m:t&gt;&lt;/m:r&gt;&lt;/m:sub&gt;&lt;/m:sSub&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lt;/m:t&gt;&lt;/m:r&gt;&lt;m:r&gt;&lt;m:rPr&gt;&lt;m:nor/&gt;&lt;/m:rPr&gt;&lt;w:rPr&gt;&lt;w:rFonts w:ascii=&quot;Calibri&quot; w:fareast=&quot;Times New Roman&quot; w:h-ansi=&quot;Tw Cen MT&quot; w:cs=&quot;Arial&quot;/&gt;&lt;wx:font wx:val=&quot;Tw Cen MT&quot;/&gt;&lt;w:color w:val=&quot;000000&quot;/&gt;&lt;w:kern w:val=&quot;24&quot;/&gt;&lt;w:sz w:val=&quot;46&quot;/&gt;&lt;w:sz-cs w:val=&quot;46&quot;/&gt;&lt;/w:rPr&gt;&lt;m:t&gt;ֲ &lt;/m:t&gt;&lt;/m:r&gt;&lt;m:func&gt;&lt;m:func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ctrlPr&gt;&lt;/m:funcPr&gt;&lt;m:fName&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ctrlPr&gt;&lt;/m:sSubPr&gt;&lt;m:e&gt;&lt;m:r&gt;&lt;m:rPr&gt;&lt;m:sty m:val=&quot;p&quot;/&gt;&lt;/m:rPr&gt;&lt;w:rPr&gt;&lt;w:rFonts w:ascii=&quot;Cambria Math&quot; w:fareast=&quot;Times New Roman&quot; w:h-ansi=&quot;Cambria Math&quot; w:cs=&quot;Arial&quot;/&gt;&lt;wx:font wx:val=&quot;Cambria Math&quot;/&gt;&lt;w:color w:val=&quot;000000&quot;/&gt;&lt;w:kern w:val=&quot;24&quot;/&gt;&lt;w:sz w:val=&quot;46&quot;/&gt;&lt;w:sz-cs w:val=&quot;46&quot;/&gt;&lt;/w:rPr&gt;&lt;m:t&gt;log&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2&lt;/m:t&gt;&lt;/m:r&gt;&lt;/m:sub&gt;&lt;/m:sSub&gt;&lt;/m:fName&gt;&lt;m:e&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i&lt;/m:t&gt;&lt;/m:r&gt;&lt;/m:sub&gt;&lt;/m:sSub&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lt;/m:t&gt;&lt;/m:r&gt;&lt;/m:e&gt;&lt;/m:func&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00495D2A" w:rsidRPr="00495D2A">
        <w:instrText xml:space="preserve"> </w:instrText>
      </w:r>
      <w:r w:rsidR="00495D2A" w:rsidRPr="00495D2A">
        <w:fldChar w:fldCharType="separate"/>
      </w:r>
      <w:r w:rsidR="00495D2A" w:rsidRPr="00495D2A">
        <w:rPr>
          <w:position w:val="-10"/>
        </w:rPr>
        <w:pict w14:anchorId="3B5CD662">
          <v:shape id="_x0000_i1176" type="#_x0000_t75" style="width:211.85pt;height:2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95A6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095A67&quot; wsp:rsidP=&quot;00095A67&quot;&gt;&lt;m:oMathPara&gt;&lt;m:oMath&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Entropy(H)&lt;/m:t&gt;&lt;/m:r&gt;&lt;m:r&gt;&lt;m:rPr&gt;&lt;m:sty m:val=&quot;p&quot;/&gt;&lt;/m:rPr&gt;&lt;w:rPr&gt;&lt;w:rFonts w:ascii=&quot;Cambria Math&quot; w:fareast=&quot;Times New Roman&quot; w:h-ansi=&quot;Cambria Math&quot; w:cs=&quot;Arial&quot;/&gt;&lt;wx:font wx:val=&quot;Cambria Math&quot;/&gt;&lt;w:color w:val=&quot;000000&quot;/&gt;&lt;w:kern w:val=&quot;24&quot;/&gt;&lt;w:sz w:val=&quot;46&quot;/&gt;&lt;w:sz-cs w:val=&quot;46&quot;/&gt;&lt;/w:rPr&gt;&lt;m:t&gt;=&lt;/m:t&gt;&lt;/m:r&gt;&lt;m:nary&gt;&lt;m:naryPr&gt;&lt;m:chr m:val=&quot;גˆ‘&quot;/&gt;&lt;m:supHide m:val=&quot;1&quot;/&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naryPr&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sub&gt;&lt;m:sup/&gt;&lt;m:e&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i&lt;/m:t&gt;&lt;/m:r&gt;&lt;/m:sub&gt;&lt;/m:sSub&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lt;/m:t&gt;&lt;/m:r&gt;&lt;m:r&gt;&lt;m:rPr&gt;&lt;m:nor/&gt;&lt;/m:rPr&gt;&lt;w:rPr&gt;&lt;w:rFonts w:ascii=&quot;Calibri&quot; w:fareast=&quot;Times New Roman&quot; w:h-ansi=&quot;Tw Cen MT&quot; w:cs=&quot;Arial&quot;/&gt;&lt;wx:font wx:val=&quot;Tw Cen MT&quot;/&gt;&lt;w:color w:val=&quot;000000&quot;/&gt;&lt;w:kern w:val=&quot;24&quot;/&gt;&lt;w:sz w:val=&quot;46&quot;/&gt;&lt;w:sz-cs w:val=&quot;46&quot;/&gt;&lt;/w:rPr&gt;&lt;m:t&gt;ֲ &lt;/m:t&gt;&lt;/m:r&gt;&lt;m:func&gt;&lt;m:func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ctrlPr&gt;&lt;/m:funcPr&gt;&lt;m:fName&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ctrlPr&gt;&lt;/m:sSubPr&gt;&lt;m:e&gt;&lt;m:r&gt;&lt;m:rPr&gt;&lt;m:sty m:val=&quot;p&quot;/&gt;&lt;/m:rPr&gt;&lt;w:rPr&gt;&lt;w:rFonts w:ascii=&quot;Cambria Math&quot; w:fareast=&quot;Times New Roman&quot; w:h-ansi=&quot;Cambria Math&quot; w:cs=&quot;Arial&quot;/&gt;&lt;wx:font wx:val=&quot;Cambria Math&quot;/&gt;&lt;w:color w:val=&quot;000000&quot;/&gt;&lt;w:kern w:val=&quot;24&quot;/&gt;&lt;w:sz w:val=&quot;46&quot;/&gt;&lt;w:sz-cs w:val=&quot;46&quot;/&gt;&lt;/w:rPr&gt;&lt;m:t&gt;log&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2&lt;/m:t&gt;&lt;/m:r&gt;&lt;/m:sub&gt;&lt;/m:sSub&gt;&lt;/m:fName&gt;&lt;m:e&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6&quot;/&gt;&lt;w:sz-cs w:val=&quot;46&quot;/&gt;&lt;w:lang w:val=&quot;1000&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6&quot;/&gt;&lt;w:sz-cs w:val=&quot;46&quot;/&gt;&lt;/w:rPr&gt;&lt;m:t&gt;i&lt;/m:t&gt;&lt;/m:r&gt;&lt;/m:sub&gt;&lt;/m:sSub&gt;&lt;m:r&gt;&lt;m:rPr&gt;&lt;m:nor/&gt;&lt;/m:rPr&gt;&lt;w:rPr&gt;&lt;w:rFonts w:ascii=&quot;Calibri&quot; w:fareast=&quot;Times New Roman&quot; w:h-ansi=&quot;Tw Cen MT&quot; w:cs=&quot;Arial&quot;/&gt;&lt;wx:font wx:val=&quot;Calibri&quot;/&gt;&lt;w:color w:val=&quot;000000&quot;/&gt;&lt;w:kern w:val=&quot;24&quot;/&gt;&lt;w:sz w:val=&quot;46&quot;/&gt;&lt;w:sz-cs w:val=&quot;46&quot;/&gt;&lt;/w:rPr&gt;&lt;m:t&gt;))&lt;/m:t&gt;&lt;/m:r&gt;&lt;/m:e&gt;&lt;/m:func&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00495D2A" w:rsidRPr="00495D2A">
        <w:fldChar w:fldCharType="end"/>
      </w:r>
      <w:r w:rsidR="00495D2A" w:rsidRPr="00495D2A">
        <w:t xml:space="preserve"> </w:t>
      </w:r>
      <w:r w:rsidR="00495D2A" w:rsidRPr="00495D2A">
        <w:fldChar w:fldCharType="end"/>
      </w:r>
      <w:r w:rsidR="00953C57">
        <w:br/>
        <w:t xml:space="preserve">were </w:t>
      </w:r>
      <w:r w:rsidR="00953C57">
        <w:rPr>
          <w:szCs w:val="22"/>
        </w:rPr>
        <w:t>𝑃(𝑋𝑖 ) = ( 𝑝𝑎𝑐𝑘𝑒𝑡𝑠 𝑖𝑛 𝑔𝑟𝑜𝑢𝑝 𝑖 / 𝑡𝑜𝑡𝑎𝑙 𝑝𝑎𝑐𝑘𝑒𝑡𝑠 𝑟𝑒𝑐𝑒𝑖𝑣𝑒𝑑).</w:t>
      </w:r>
      <w:r w:rsidR="00495D2A" w:rsidRPr="00495D2A">
        <w:t xml:space="preserve"> </w:t>
      </w:r>
      <w:r w:rsidR="00495D2A" w:rsidRPr="00495D2A">
        <w:fldChar w:fldCharType="end"/>
      </w:r>
      <w:r w:rsidR="00495D2A">
        <w:br/>
      </w:r>
    </w:p>
    <w:p w14:paraId="40579BF8" w14:textId="4D0A3410" w:rsidR="00495D2A" w:rsidRDefault="00495D2A" w:rsidP="00495D2A">
      <w:pPr>
        <w:pStyle w:val="Body"/>
        <w:rPr>
          <w:lang w:bidi="he-IL"/>
        </w:rPr>
      </w:pPr>
      <w:r w:rsidRPr="00200953">
        <w:rPr>
          <w:b/>
          <w:bCs/>
        </w:rPr>
        <w:t>Stage 3:</w:t>
      </w:r>
      <w:r>
        <w:t xml:space="preserve"> </w:t>
      </w:r>
      <w:r w:rsidRPr="00495D2A">
        <w:rPr>
          <w:b/>
          <w:bCs/>
        </w:rPr>
        <w:t>Compare entropy to threshold</w:t>
      </w:r>
      <w:r>
        <w:rPr>
          <w:rFonts w:hint="cs"/>
          <w:b/>
          <w:bCs/>
          <w:rtl/>
          <w:lang w:bidi="he-IL"/>
        </w:rPr>
        <w:t xml:space="preserve"> - </w:t>
      </w:r>
      <w:r w:rsidRPr="00495D2A">
        <w:t xml:space="preserve">If the entropy is less </w:t>
      </w:r>
      <w:r w:rsidR="006617AF" w:rsidRPr="00495D2A">
        <w:t>than</w:t>
      </w:r>
      <w:r w:rsidRPr="00495D2A">
        <w:t xml:space="preserve"> the threshold then the traffic is normal, and new score is calculated and stored, as defined in the next slide. </w:t>
      </w:r>
      <w:r w:rsidRPr="00495D2A">
        <w:rPr>
          <w:lang w:bidi="he-IL"/>
        </w:rPr>
        <w:t xml:space="preserve">The threshold was not </w:t>
      </w:r>
      <w:r w:rsidR="006617AF" w:rsidRPr="00495D2A">
        <w:rPr>
          <w:lang w:bidi="he-IL"/>
        </w:rPr>
        <w:t>predefined,</w:t>
      </w:r>
      <w:r w:rsidRPr="00495D2A">
        <w:rPr>
          <w:lang w:bidi="he-IL"/>
        </w:rPr>
        <w:t xml:space="preserve"> so we assumed it by the results of the entropy we achieved.</w:t>
      </w:r>
    </w:p>
    <w:p w14:paraId="7A9CF1A8" w14:textId="77777777" w:rsidR="00B030DF" w:rsidRDefault="006617AF" w:rsidP="00B030DF">
      <w:pPr>
        <w:pStyle w:val="Body"/>
        <w:rPr>
          <w:lang w:bidi="he-IL"/>
        </w:rPr>
      </w:pPr>
      <w:r w:rsidRPr="00200953">
        <w:rPr>
          <w:b/>
          <w:bCs/>
          <w:lang w:bidi="he-IL"/>
        </w:rPr>
        <w:t>Stage 4:</w:t>
      </w:r>
      <w:r>
        <w:rPr>
          <w:lang w:bidi="he-IL"/>
        </w:rPr>
        <w:t xml:space="preserve"> </w:t>
      </w:r>
      <w:r w:rsidRPr="006617AF">
        <w:rPr>
          <w:b/>
          <w:bCs/>
          <w:lang w:bidi="he-IL"/>
        </w:rPr>
        <w:t>Score calculation</w:t>
      </w:r>
      <w:r>
        <w:rPr>
          <w:rFonts w:hint="cs"/>
          <w:b/>
          <w:bCs/>
          <w:rtl/>
          <w:lang w:bidi="he-IL"/>
        </w:rPr>
        <w:t xml:space="preserve"> - </w:t>
      </w:r>
      <w:r w:rsidRPr="006617AF">
        <w:rPr>
          <w:lang w:bidi="he-IL"/>
        </w:rPr>
        <w:t>Groups are given scores based on their IP attribute addresses.</w:t>
      </w:r>
      <w:r w:rsidRPr="003C3584">
        <w:rPr>
          <w:rFonts w:ascii="Calibri" w:hAnsi="Tw Cen MT" w:cs="Arial"/>
          <w:noProof/>
          <w:color w:val="000000"/>
          <w:kern w:val="24"/>
          <w:sz w:val="44"/>
          <w:szCs w:val="44"/>
        </w:rPr>
        <w:t xml:space="preserve"> </w:t>
      </w:r>
      <w:r w:rsidRPr="006617AF">
        <w:rPr>
          <w:lang w:bidi="he-IL"/>
        </w:rPr>
        <w:t>Packet score assigns score to each attribute based on currently probability of occurrence of the group (</w:t>
      </w:r>
      <w:r w:rsidRPr="006617AF">
        <w:rPr>
          <w:i/>
          <w:iCs/>
          <w:lang w:bidi="he-IL"/>
        </w:rPr>
        <w:t>P</w:t>
      </w:r>
      <w:r w:rsidRPr="006617AF">
        <w:rPr>
          <w:lang w:bidi="he-IL"/>
        </w:rPr>
        <w:t>(</w:t>
      </w:r>
      <w:r>
        <w:rPr>
          <w:iCs/>
          <w:lang w:bidi="he-IL"/>
        </w:rPr>
        <w:t>x</w:t>
      </w:r>
      <w:r>
        <w:rPr>
          <w:iCs/>
          <w:vertAlign w:val="subscript"/>
          <w:lang w:bidi="he-IL"/>
        </w:rPr>
        <w:t>i</w:t>
      </w:r>
      <w:r w:rsidRPr="006617AF">
        <w:rPr>
          <w:i/>
          <w:iCs/>
          <w:lang w:bidi="he-IL"/>
        </w:rPr>
        <w:t>)</w:t>
      </w:r>
      <w:r w:rsidRPr="006617AF">
        <w:rPr>
          <w:lang w:bidi="he-IL"/>
        </w:rPr>
        <w:t>) and the stored probability of the occurrence of the group (</w:t>
      </w:r>
      <w:r w:rsidRPr="006617AF">
        <w:rPr>
          <w:i/>
          <w:iCs/>
          <w:lang w:bidi="he-IL"/>
        </w:rPr>
        <w:t>P</w:t>
      </w:r>
      <w:r w:rsidRPr="006617AF">
        <w:rPr>
          <w:lang w:bidi="he-IL"/>
        </w:rPr>
        <w:t>(</w:t>
      </w:r>
      <w:r w:rsidRPr="006617AF">
        <w:rPr>
          <w:iCs/>
          <w:lang w:bidi="he-IL"/>
        </w:rPr>
        <w:fldChar w:fldCharType="begin"/>
      </w:r>
      <w:r w:rsidRPr="006617AF">
        <w:rPr>
          <w:iCs/>
          <w:lang w:bidi="he-IL"/>
        </w:rPr>
        <w:instrText xml:space="preserve"> QUOTE </w:instrText>
      </w:r>
      <w:r w:rsidRPr="006617AF">
        <w:rPr>
          <w:lang w:bidi="he-IL"/>
        </w:rPr>
        <w:pict w14:anchorId="4973F9EC">
          <v:shape id="_x0000_i1140" type="#_x0000_t75" style="width:18.45pt;height:31.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617AF&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8759D&quot;/&gt;&lt;wsp:rsid wsp:val=&quot;00F96DF9&quot;/&gt;&lt;wsp:rsid wsp:val=&quot;00FA0576&quot;/&gt;&lt;wsp:rsid wsp:val=&quot;00FC1D5D&quot;/&gt;&lt;wsp:rsid wsp:val=&quot;00FE56E2&quot;/&gt;&lt;wsp:rsid wsp:val=&quot;00FF10D8&quot;/&gt;&lt;/wsp:rsids&gt;&lt;/w:docPr&gt;&lt;w:body&gt;&lt;wx:sect&gt;&lt;w:p wsp:rsidR=&quot;00000000&quot; wsp:rsidRDefault=&quot;00F8759D&quot; wsp:rsidP=&quot;00F8759D&quot;&gt;&lt;m:oMathPara&gt;&lt;m:oMath&gt;&lt;m:sSub&gt;&lt;m:sSub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y&lt;/m:t&gt;&lt;/m:r&gt;&lt;/m:e&gt;&lt;m: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6617AF">
        <w:rPr>
          <w:iCs/>
          <w:lang w:bidi="he-IL"/>
        </w:rPr>
        <w:instrText xml:space="preserve"> </w:instrText>
      </w:r>
      <w:r w:rsidRPr="006617AF">
        <w:rPr>
          <w:iCs/>
          <w:lang w:bidi="he-IL"/>
        </w:rPr>
        <w:fldChar w:fldCharType="separate"/>
      </w:r>
      <w:r>
        <w:rPr>
          <w:lang w:bidi="he-IL"/>
        </w:rPr>
        <w:t>y</w:t>
      </w:r>
      <w:r>
        <w:rPr>
          <w:vertAlign w:val="subscript"/>
          <w:lang w:bidi="he-IL"/>
        </w:rPr>
        <w:t>i</w:t>
      </w:r>
      <w:r w:rsidRPr="006617AF">
        <w:rPr>
          <w:lang w:bidi="he-IL"/>
        </w:rPr>
        <w:fldChar w:fldCharType="end"/>
      </w:r>
      <w:r w:rsidRPr="006617AF">
        <w:rPr>
          <w:i/>
          <w:iCs/>
          <w:lang w:bidi="he-IL"/>
        </w:rPr>
        <w:t>)</w:t>
      </w:r>
      <w:proofErr w:type="gramStart"/>
      <w:r w:rsidRPr="006617AF">
        <w:rPr>
          <w:lang w:bidi="he-IL"/>
        </w:rPr>
        <w:t>) .</w:t>
      </w:r>
      <w:proofErr w:type="gramEnd"/>
    </w:p>
    <w:p w14:paraId="404DACC5" w14:textId="3562A78C" w:rsidR="00B030DF" w:rsidRDefault="00B030DF" w:rsidP="00B030DF">
      <w:pPr>
        <w:pStyle w:val="Body"/>
        <w:rPr>
          <w:lang w:bidi="he-IL"/>
        </w:rPr>
      </w:pPr>
      <w:r>
        <w:rPr>
          <w:lang w:bidi="he-IL"/>
        </w:rPr>
        <w:tab/>
      </w:r>
      <w:r>
        <w:rPr>
          <w:lang w:bidi="he-IL"/>
        </w:rPr>
        <w:tab/>
      </w:r>
      <w:r>
        <w:rPr>
          <w:lang w:bidi="he-IL"/>
        </w:rPr>
        <w:tab/>
      </w:r>
      <w:r>
        <w:rPr>
          <w:lang w:bidi="he-IL"/>
        </w:rPr>
        <w:tab/>
        <w:t xml:space="preserve"> </w:t>
      </w:r>
      <w:r w:rsidRPr="00B030DF">
        <w:rPr>
          <w:lang w:bidi="he-IL"/>
        </w:rPr>
        <w:fldChar w:fldCharType="begin"/>
      </w:r>
      <w:r w:rsidRPr="00B030DF">
        <w:rPr>
          <w:lang w:bidi="he-IL"/>
        </w:rPr>
        <w:instrText xml:space="preserve"> QUOTE </w:instrText>
      </w:r>
      <w:r w:rsidRPr="00B030DF">
        <w:rPr>
          <w:lang w:bidi="he-IL"/>
        </w:rPr>
        <w:pict w14:anchorId="0A050214">
          <v:shape id="_x0000_i1145" type="#_x0000_t75" style="width:151.8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617AF&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30DF&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05F40&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E05F40&quot; wsp:rsidP=&quot;00E05F40&quot;&gt;&lt;m:oMathPara&gt;&lt;m:oMath&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score&lt;/m:t&gt;&lt;/m:r&gt;&lt;m:d&gt;&lt;m:d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dPr&gt;&lt;m:e&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S&lt;/m:t&gt;&lt;/m:r&gt;&lt;/m:e&gt;&lt;/m:d&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lt;/m:t&gt;&lt;/m:r&gt;&lt;m:f&gt;&lt;m:f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fPr&gt;&lt;m:num&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i&lt;/m:t&gt;&lt;/m:r&gt;&lt;/m:sub&gt;&lt;/m:s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lt;/m:t&gt;&lt;/m:r&gt;&lt;/m:num&gt;&lt;m:den&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y&lt;/m:t&gt;&lt;/m:r&gt;&lt;/m:e&gt;&lt;m: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i&lt;/m:t&gt;&lt;/m:r&gt;&lt;/m:sub&gt;&lt;/m:s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B030DF">
        <w:rPr>
          <w:lang w:bidi="he-IL"/>
        </w:rPr>
        <w:instrText xml:space="preserve"> </w:instrText>
      </w:r>
      <w:r w:rsidRPr="00B030DF">
        <w:rPr>
          <w:lang w:bidi="he-IL"/>
        </w:rPr>
        <w:fldChar w:fldCharType="separate"/>
      </w:r>
      <w:r w:rsidRPr="00B030DF">
        <w:rPr>
          <w:lang w:bidi="he-IL"/>
        </w:rPr>
        <w:pict w14:anchorId="0F9B095E">
          <v:shape id="_x0000_i1146" type="#_x0000_t75" style="width:79.85pt;height:24.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N-US&quot; w:vendorID=&quot;64&quot; w:dllVersion=&quot;131077&quot; w:nlCheck=&quot;on&quot; w:optionSet=&quot;3&quot;/&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0&quot; w:nlCheck=&quot;on&quot; w:optionSet=&quot;0&quot;/&gt;&lt;w:stylePaneFormatFilter w:val=&quot;3F01&quot;/&gt;&lt;w:defaultTabStop w:val=&quot;720&quot;/&gt;&lt;w:clickAndTypeStyle w:val=&quot;Body&quot;/&gt;&lt;w:drawingGridHorizontalSpacing w:val=&quot;181&quot;/&gt;&lt;w:drawingGridVerticalSpacing w:val=&quot;181&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BC6818&quot;/&gt;&lt;wsp:rsid wsp:val=&quot;00002323&quot;/&gt;&lt;wsp:rsid wsp:val=&quot;00005324&quot;/&gt;&lt;wsp:rsid wsp:val=&quot;000516E4&quot;/&gt;&lt;wsp:rsid wsp:val=&quot;00053E4A&quot;/&gt;&lt;wsp:rsid wsp:val=&quot;0005447B&quot;/&gt;&lt;wsp:rsid wsp:val=&quot;000623EB&quot;/&gt;&lt;wsp:rsid wsp:val=&quot;00086CC6&quot;/&gt;&lt;wsp:rsid wsp:val=&quot;00090117&quot;/&gt;&lt;wsp:rsid wsp:val=&quot;000B3571&quot;/&gt;&lt;wsp:rsid wsp:val=&quot;000F099B&quot;/&gt;&lt;wsp:rsid wsp:val=&quot;00106397&quot;/&gt;&lt;wsp:rsid wsp:val=&quot;001302D0&quot;/&gt;&lt;wsp:rsid wsp:val=&quot;001361F2&quot;/&gt;&lt;wsp:rsid wsp:val=&quot;00140DF4&quot;/&gt;&lt;wsp:rsid wsp:val=&quot;0018745E&quot;/&gt;&lt;wsp:rsid wsp:val=&quot;0019531A&quot;/&gt;&lt;wsp:rsid wsp:val=&quot;001B390D&quot;/&gt;&lt;wsp:rsid wsp:val=&quot;001C7BB1&quot;/&gt;&lt;wsp:rsid wsp:val=&quot;001E675E&quot;/&gt;&lt;wsp:rsid wsp:val=&quot;001F73F5&quot;/&gt;&lt;wsp:rsid wsp:val=&quot;00200AF5&quot;/&gt;&lt;wsp:rsid wsp:val=&quot;0021707D&quot;/&gt;&lt;wsp:rsid wsp:val=&quot;0022235F&quot;/&gt;&lt;wsp:rsid wsp:val=&quot;00223652&quot;/&gt;&lt;wsp:rsid wsp:val=&quot;00225030&quot;/&gt;&lt;wsp:rsid wsp:val=&quot;002307F1&quot;/&gt;&lt;wsp:rsid wsp:val=&quot;002513EF&quot;/&gt;&lt;wsp:rsid wsp:val=&quot;00251E4B&quot;/&gt;&lt;wsp:rsid wsp:val=&quot;00263D2D&quot;/&gt;&lt;wsp:rsid wsp:val=&quot;00263EC4&quot;/&gt;&lt;wsp:rsid wsp:val=&quot;00271894&quot;/&gt;&lt;wsp:rsid wsp:val=&quot;0027480C&quot;/&gt;&lt;wsp:rsid wsp:val=&quot;00291220&quot;/&gt;&lt;wsp:rsid wsp:val=&quot;002D4344&quot;/&gt;&lt;wsp:rsid wsp:val=&quot;002D45D7&quot;/&gt;&lt;wsp:rsid wsp:val=&quot;002E48E7&quot;/&gt;&lt;wsp:rsid wsp:val=&quot;00302A98&quot;/&gt;&lt;wsp:rsid wsp:val=&quot;003321D9&quot;/&gt;&lt;wsp:rsid wsp:val=&quot;00335AA3&quot;/&gt;&lt;wsp:rsid wsp:val=&quot;003364AE&quot;/&gt;&lt;wsp:rsid wsp:val=&quot;00354B01&quot;/&gt;&lt;wsp:rsid wsp:val=&quot;003602BE&quot;/&gt;&lt;wsp:rsid wsp:val=&quot;0036505F&quot;/&gt;&lt;wsp:rsid wsp:val=&quot;0037350B&quot;/&gt;&lt;wsp:rsid wsp:val=&quot;00376203&quot;/&gt;&lt;wsp:rsid wsp:val=&quot;003A436F&quot;/&gt;&lt;wsp:rsid wsp:val=&quot;003A4DC9&quot;/&gt;&lt;wsp:rsid wsp:val=&quot;003B613A&quot;/&gt;&lt;wsp:rsid wsp:val=&quot;003E0C37&quot;/&gt;&lt;wsp:rsid wsp:val=&quot;00403D4D&quot;/&gt;&lt;wsp:rsid wsp:val=&quot;00404B17&quot;/&gt;&lt;wsp:rsid wsp:val=&quot;00413A93&quot;/&gt;&lt;wsp:rsid wsp:val=&quot;00431264&quot;/&gt;&lt;wsp:rsid wsp:val=&quot;00460C49&quot;/&gt;&lt;wsp:rsid wsp:val=&quot;00495D2A&quot;/&gt;&lt;wsp:rsid wsp:val=&quot;004964E1&quot;/&gt;&lt;wsp:rsid wsp:val=&quot;004B7239&quot;/&gt;&lt;wsp:rsid wsp:val=&quot;004D713E&quot;/&gt;&lt;wsp:rsid wsp:val=&quot;004E76BA&quot;/&gt;&lt;wsp:rsid wsp:val=&quot;004F6095&quot;/&gt;&lt;wsp:rsid wsp:val=&quot;00505C96&quot;/&gt;&lt;wsp:rsid wsp:val=&quot;00507068&quot;/&gt;&lt;wsp:rsid wsp:val=&quot;00542147&quot;/&gt;&lt;wsp:rsid wsp:val=&quot;005604AF&quot;/&gt;&lt;wsp:rsid wsp:val=&quot;00566178&quot;/&gt;&lt;wsp:rsid wsp:val=&quot;00567E38&quot;/&gt;&lt;wsp:rsid wsp:val=&quot;0057768C&quot;/&gt;&lt;wsp:rsid wsp:val=&quot;00582959&quot;/&gt;&lt;wsp:rsid wsp:val=&quot;0058729A&quot;/&gt;&lt;wsp:rsid wsp:val=&quot;005C0315&quot;/&gt;&lt;wsp:rsid wsp:val=&quot;005D2DB4&quot;/&gt;&lt;wsp:rsid wsp:val=&quot;005D6823&quot;/&gt;&lt;wsp:rsid wsp:val=&quot;005E2537&quot;/&gt;&lt;wsp:rsid wsp:val=&quot;005E7338&quot;/&gt;&lt;wsp:rsid wsp:val=&quot;0060335D&quot;/&gt;&lt;wsp:rsid wsp:val=&quot;00607743&quot;/&gt;&lt;wsp:rsid wsp:val=&quot;0062119D&quot;/&gt;&lt;wsp:rsid wsp:val=&quot;006472F5&quot;/&gt;&lt;wsp:rsid wsp:val=&quot;006545DC&quot;/&gt;&lt;wsp:rsid wsp:val=&quot;006617AF&quot;/&gt;&lt;wsp:rsid wsp:val=&quot;00674039&quot;/&gt;&lt;wsp:rsid wsp:val=&quot;0069262F&quot;/&gt;&lt;wsp:rsid wsp:val=&quot;00695DDF&quot;/&gt;&lt;wsp:rsid wsp:val=&quot;006C1796&quot;/&gt;&lt;wsp:rsid wsp:val=&quot;006C7779&quot;/&gt;&lt;wsp:rsid wsp:val=&quot;006D2E9A&quot;/&gt;&lt;wsp:rsid wsp:val=&quot;00730139&quot;/&gt;&lt;wsp:rsid wsp:val=&quot;0076012E&quot;/&gt;&lt;wsp:rsid wsp:val=&quot;00767CAD&quot;/&gt;&lt;wsp:rsid wsp:val=&quot;007750E4&quot;/&gt;&lt;wsp:rsid wsp:val=&quot;007B141B&quot;/&gt;&lt;wsp:rsid wsp:val=&quot;007C57DF&quot;/&gt;&lt;wsp:rsid wsp:val=&quot;007D7919&quot;/&gt;&lt;wsp:rsid wsp:val=&quot;00810A4C&quot;/&gt;&lt;wsp:rsid wsp:val=&quot;00816BF7&quot;/&gt;&lt;wsp:rsid wsp:val=&quot;008712A2&quot;/&gt;&lt;wsp:rsid wsp:val=&quot;008764AA&quot;/&gt;&lt;wsp:rsid wsp:val=&quot;0088099D&quot;/&gt;&lt;wsp:rsid wsp:val=&quot;00881575&quot;/&gt;&lt;wsp:rsid wsp:val=&quot;008B7B61&quot;/&gt;&lt;wsp:rsid wsp:val=&quot;008C13F1&quot;/&gt;&lt;wsp:rsid wsp:val=&quot;008D004B&quot;/&gt;&lt;wsp:rsid wsp:val=&quot;008D4624&quot;/&gt;&lt;wsp:rsid wsp:val=&quot;008E571F&quot;/&gt;&lt;wsp:rsid wsp:val=&quot;00926DCC&quot;/&gt;&lt;wsp:rsid wsp:val=&quot;009275CE&quot;/&gt;&lt;wsp:rsid wsp:val=&quot;00937367&quot;/&gt;&lt;wsp:rsid wsp:val=&quot;00955F31&quot;/&gt;&lt;wsp:rsid wsp:val=&quot;009618AA&quot;/&gt;&lt;wsp:rsid wsp:val=&quot;00964C98&quot;/&gt;&lt;wsp:rsid wsp:val=&quot;009A657D&quot;/&gt;&lt;wsp:rsid wsp:val=&quot;009A6A58&quot;/&gt;&lt;wsp:rsid wsp:val=&quot;009A7218&quot;/&gt;&lt;wsp:rsid wsp:val=&quot;009B1161&quot;/&gt;&lt;wsp:rsid wsp:val=&quot;00A14F35&quot;/&gt;&lt;wsp:rsid wsp:val=&quot;00A31AB9&quot;/&gt;&lt;wsp:rsid wsp:val=&quot;00A31B2D&quot;/&gt;&lt;wsp:rsid wsp:val=&quot;00A41138&quot;/&gt;&lt;wsp:rsid wsp:val=&quot;00A573E1&quot;/&gt;&lt;wsp:rsid wsp:val=&quot;00A61B29&quot;/&gt;&lt;wsp:rsid wsp:val=&quot;00A7674C&quot;/&gt;&lt;wsp:rsid wsp:val=&quot;00A83C3D&quot;/&gt;&lt;wsp:rsid wsp:val=&quot;00AC56EC&quot;/&gt;&lt;wsp:rsid wsp:val=&quot;00AD6EB8&quot;/&gt;&lt;wsp:rsid wsp:val=&quot;00B030DF&quot;/&gt;&lt;wsp:rsid wsp:val=&quot;00B073F1&quot;/&gt;&lt;wsp:rsid wsp:val=&quot;00B17407&quot;/&gt;&lt;wsp:rsid wsp:val=&quot;00B30AC1&quot;/&gt;&lt;wsp:rsid wsp:val=&quot;00B444CB&quot;/&gt;&lt;wsp:rsid wsp:val=&quot;00B537D0&quot;/&gt;&lt;wsp:rsid wsp:val=&quot;00BA323A&quot;/&gt;&lt;wsp:rsid wsp:val=&quot;00BC0641&quot;/&gt;&lt;wsp:rsid wsp:val=&quot;00BC2F14&quot;/&gt;&lt;wsp:rsid wsp:val=&quot;00BC43D2&quot;/&gt;&lt;wsp:rsid wsp:val=&quot;00BC6818&quot;/&gt;&lt;wsp:rsid wsp:val=&quot;00BD0268&quot;/&gt;&lt;wsp:rsid wsp:val=&quot;00BD2520&quot;/&gt;&lt;wsp:rsid wsp:val=&quot;00C01130&quot;/&gt;&lt;wsp:rsid wsp:val=&quot;00C2562E&quot;/&gt;&lt;wsp:rsid wsp:val=&quot;00CA5F48&quot;/&gt;&lt;wsp:rsid wsp:val=&quot;00CA7F24&quot;/&gt;&lt;wsp:rsid wsp:val=&quot;00CD15DC&quot;/&gt;&lt;wsp:rsid wsp:val=&quot;00CF7A63&quot;/&gt;&lt;wsp:rsid wsp:val=&quot;00D0030D&quot;/&gt;&lt;wsp:rsid wsp:val=&quot;00D07601&quot;/&gt;&lt;wsp:rsid wsp:val=&quot;00D1179D&quot;/&gt;&lt;wsp:rsid wsp:val=&quot;00D4620B&quot;/&gt;&lt;wsp:rsid wsp:val=&quot;00D5232A&quot;/&gt;&lt;wsp:rsid wsp:val=&quot;00D54485&quot;/&gt;&lt;wsp:rsid wsp:val=&quot;00D55812&quot;/&gt;&lt;wsp:rsid wsp:val=&quot;00D609A0&quot;/&gt;&lt;wsp:rsid wsp:val=&quot;00DD56C1&quot;/&gt;&lt;wsp:rsid wsp:val=&quot;00E05F40&quot;/&gt;&lt;wsp:rsid wsp:val=&quot;00E13D0D&quot;/&gt;&lt;wsp:rsid wsp:val=&quot;00E312CF&quot;/&gt;&lt;wsp:rsid wsp:val=&quot;00E359BC&quot;/&gt;&lt;wsp:rsid wsp:val=&quot;00E40F00&quot;/&gt;&lt;wsp:rsid wsp:val=&quot;00E4263E&quot;/&gt;&lt;wsp:rsid wsp:val=&quot;00E963B0&quot;/&gt;&lt;wsp:rsid wsp:val=&quot;00EB149C&quot;/&gt;&lt;wsp:rsid wsp:val=&quot;00EC771F&quot;/&gt;&lt;wsp:rsid wsp:val=&quot;00ED5319&quot;/&gt;&lt;wsp:rsid wsp:val=&quot;00EE234A&quot;/&gt;&lt;wsp:rsid wsp:val=&quot;00EE3482&quot;/&gt;&lt;wsp:rsid wsp:val=&quot;00F045ED&quot;/&gt;&lt;wsp:rsid wsp:val=&quot;00F17DF9&quot;/&gt;&lt;wsp:rsid wsp:val=&quot;00F222D8&quot;/&gt;&lt;wsp:rsid wsp:val=&quot;00F67D76&quot;/&gt;&lt;wsp:rsid wsp:val=&quot;00F8435E&quot;/&gt;&lt;wsp:rsid wsp:val=&quot;00F96DF9&quot;/&gt;&lt;wsp:rsid wsp:val=&quot;00FA0576&quot;/&gt;&lt;wsp:rsid wsp:val=&quot;00FC1D5D&quot;/&gt;&lt;wsp:rsid wsp:val=&quot;00FE56E2&quot;/&gt;&lt;wsp:rsid wsp:val=&quot;00FF10D8&quot;/&gt;&lt;/wsp:rsids&gt;&lt;/w:docPr&gt;&lt;w:body&gt;&lt;wx:sect&gt;&lt;w:p wsp:rsidR=&quot;00000000&quot; wsp:rsidRDefault=&quot;00E05F40&quot; wsp:rsidP=&quot;00E05F40&quot;&gt;&lt;m:oMathPara&gt;&lt;m:oMath&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score&lt;/m:t&gt;&lt;/m:r&gt;&lt;m:d&gt;&lt;m:d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dPr&gt;&lt;m:e&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S&lt;/m:t&gt;&lt;/m:r&gt;&lt;/m:e&gt;&lt;/m:d&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lt;/m:t&gt;&lt;/m:r&gt;&lt;m:f&gt;&lt;m:f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fPr&gt;&lt;m:num&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x&lt;/m:t&gt;&lt;/m:r&gt;&lt;/m:e&gt;&lt;m: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i&lt;/m:t&gt;&lt;/m:r&gt;&lt;/m:sub&gt;&lt;/m:s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lt;/m:t&gt;&lt;/m:r&gt;&lt;/m:num&gt;&lt;m:den&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p(&lt;/m:t&gt;&lt;/m:r&gt;&lt;m:sSub&gt;&lt;m:sSubPr&gt;&lt;m:ctrlP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ctrlPr&gt;&lt;/m:sSubPr&gt;&lt;m:e&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y&lt;/m:t&gt;&lt;/m:r&gt;&lt;/m:e&gt;&lt;m: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i&lt;/m:t&gt;&lt;/m:r&gt;&lt;/m:sub&gt;&lt;/m:sSub&gt;&lt;m:r&gt;&lt;w:rPr&gt;&lt;w:rFonts w:ascii=&quot;Cambria Math&quot; w:fareast=&quot;Times New Roman&quot; w:h-ansi=&quot;Cambria Math&quot; w:cs=&quot;Arial&quot;/&gt;&lt;wx:font wx:val=&quot;Cambria Math&quot;/&gt;&lt;w:i/&gt;&lt;w:i-cs/&gt;&lt;w:color w:val=&quot;000000&quot;/&gt;&lt;w:kern w:val=&quot;24&quot;/&gt;&lt;w:sz w:val=&quot;44&quot;/&gt;&lt;w:sz-cs w:val=&quot;44&quot;/&gt;&lt;/w:rPr&gt;&lt;m:t&g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B030DF">
        <w:rPr>
          <w:lang w:bidi="he-IL"/>
        </w:rPr>
        <w:fldChar w:fldCharType="end"/>
      </w:r>
    </w:p>
    <w:p w14:paraId="6CE93292" w14:textId="632C0C0C" w:rsidR="00B030DF" w:rsidRDefault="00B030DF" w:rsidP="00F17DF9">
      <w:pPr>
        <w:pStyle w:val="Body"/>
      </w:pPr>
      <w:r>
        <w:t xml:space="preserve">score calculation indicates witch attack has occurred, by </w:t>
      </w:r>
      <w:r w:rsidR="00861F16">
        <w:t>comparison of score value to threshold value. If the score result is smaller then the threshold then we have flash crowd attack, otherwise its DDoS attack.</w:t>
      </w:r>
    </w:p>
    <w:p w14:paraId="2BD70E6A" w14:textId="7450BB1E" w:rsidR="00B82057" w:rsidRDefault="00B82057" w:rsidP="00F17DF9">
      <w:pPr>
        <w:pStyle w:val="Body"/>
      </w:pPr>
    </w:p>
    <w:p w14:paraId="58275A18" w14:textId="77777777" w:rsidR="00B82057" w:rsidRPr="00F17DF9" w:rsidRDefault="00B82057" w:rsidP="00F17DF9">
      <w:pPr>
        <w:pStyle w:val="Body"/>
      </w:pPr>
    </w:p>
    <w:p w14:paraId="2354F76A" w14:textId="77777777" w:rsidR="00D54485" w:rsidRDefault="0027480C" w:rsidP="0058729A">
      <w:pPr>
        <w:pStyle w:val="Heading2"/>
      </w:pPr>
      <w:bookmarkStart w:id="12" w:name="_Toc261787199"/>
      <w:r>
        <w:t>Modules</w:t>
      </w:r>
      <w:r w:rsidR="009A6A58">
        <w:t xml:space="preserve"> overview</w:t>
      </w:r>
      <w:bookmarkEnd w:id="12"/>
    </w:p>
    <w:p w14:paraId="02D20FDA" w14:textId="639BEC61" w:rsidR="00DB74E2" w:rsidRPr="00791FB7" w:rsidRDefault="00DB74E2" w:rsidP="00DB74E2">
      <w:pPr>
        <w:pStyle w:val="Body"/>
        <w:rPr>
          <w:b/>
          <w:bCs/>
        </w:rPr>
      </w:pPr>
      <w:bookmarkStart w:id="13" w:name="_Toc498840512"/>
      <w:r w:rsidRPr="00791FB7">
        <w:rPr>
          <w:b/>
          <w:bCs/>
        </w:rPr>
        <w:t>simple Traffic</w:t>
      </w:r>
    </w:p>
    <w:p w14:paraId="4FB6C2C2" w14:textId="345447B4" w:rsidR="00DB74E2" w:rsidRDefault="00DB74E2" w:rsidP="00DB74E2">
      <w:pPr>
        <w:pStyle w:val="Body"/>
      </w:pPr>
      <w:r>
        <w:t>parameters:</w:t>
      </w:r>
    </w:p>
    <w:p w14:paraId="315A7EE5" w14:textId="6C3861FD" w:rsidR="00DB74E2" w:rsidRDefault="00DB74E2" w:rsidP="00DB74E2">
      <w:pPr>
        <w:pStyle w:val="Body"/>
      </w:pPr>
      <w:r>
        <w:tab/>
        <w:t>int nor_host=</w:t>
      </w:r>
      <w:proofErr w:type="gramStart"/>
      <w:r>
        <w:t>default(</w:t>
      </w:r>
      <w:proofErr w:type="gramEnd"/>
      <w:r>
        <w:t>50)</w:t>
      </w:r>
      <w:r w:rsidR="00791FB7">
        <w:t xml:space="preserve"> – number of normal hosts in traffic</w:t>
      </w:r>
    </w:p>
    <w:p w14:paraId="77C2EFAE" w14:textId="4FC9A11B" w:rsidR="00DB74E2" w:rsidRDefault="00DB74E2" w:rsidP="00791FB7">
      <w:pPr>
        <w:pStyle w:val="Body"/>
      </w:pPr>
      <w:r>
        <w:t xml:space="preserve">      </w:t>
      </w:r>
      <w:r>
        <w:tab/>
        <w:t>int dos_host=</w:t>
      </w:r>
      <w:proofErr w:type="gramStart"/>
      <w:r>
        <w:t>default(</w:t>
      </w:r>
      <w:proofErr w:type="gramEnd"/>
      <w:r>
        <w:t>15)</w:t>
      </w:r>
      <w:r w:rsidR="00791FB7">
        <w:t xml:space="preserve"> </w:t>
      </w:r>
      <w:r w:rsidR="00791FB7">
        <w:t xml:space="preserve">– number of </w:t>
      </w:r>
      <w:r w:rsidR="00791FB7">
        <w:t>DDoS</w:t>
      </w:r>
      <w:r w:rsidR="00791FB7">
        <w:t xml:space="preserve"> hosts in traffic</w:t>
      </w:r>
    </w:p>
    <w:p w14:paraId="0C71D3E9" w14:textId="18947210" w:rsidR="00DB74E2" w:rsidRDefault="00DB74E2" w:rsidP="00791FB7">
      <w:pPr>
        <w:pStyle w:val="Body"/>
      </w:pPr>
      <w:r>
        <w:t xml:space="preserve">      </w:t>
      </w:r>
      <w:r>
        <w:tab/>
        <w:t>int flash_host=</w:t>
      </w:r>
      <w:proofErr w:type="gramStart"/>
      <w:r>
        <w:t>default(</w:t>
      </w:r>
      <w:proofErr w:type="gramEnd"/>
      <w:r>
        <w:t>40)</w:t>
      </w:r>
      <w:r w:rsidR="00791FB7">
        <w:t xml:space="preserve"> </w:t>
      </w:r>
      <w:r w:rsidR="00791FB7">
        <w:t xml:space="preserve">– number of </w:t>
      </w:r>
      <w:r w:rsidR="00791FB7">
        <w:t>Fla</w:t>
      </w:r>
      <w:r w:rsidR="00C05EF7">
        <w:t>s</w:t>
      </w:r>
      <w:r w:rsidR="00791FB7">
        <w:t>h Crowd</w:t>
      </w:r>
      <w:r w:rsidR="00791FB7">
        <w:t xml:space="preserve"> hosts in traffic</w:t>
      </w:r>
    </w:p>
    <w:p w14:paraId="05DB4221" w14:textId="382FBDAA" w:rsidR="00DB74E2" w:rsidRDefault="00DB74E2" w:rsidP="00DB74E2">
      <w:pPr>
        <w:pStyle w:val="Body"/>
      </w:pPr>
      <w:r>
        <w:t xml:space="preserve"> gates:</w:t>
      </w:r>
    </w:p>
    <w:p w14:paraId="0DA46538" w14:textId="70287CB6" w:rsidR="006C1796" w:rsidRDefault="00DB74E2" w:rsidP="00791FB7">
      <w:pPr>
        <w:pStyle w:val="Body"/>
      </w:pPr>
      <w:r>
        <w:t xml:space="preserve">  </w:t>
      </w:r>
      <w:r>
        <w:tab/>
        <w:t>output out</w:t>
      </w:r>
      <w:r w:rsidR="00791FB7">
        <w:t xml:space="preserve"> – the sending gate to the Target</w:t>
      </w:r>
    </w:p>
    <w:p w14:paraId="56D5E282" w14:textId="77777777" w:rsidR="00791FB7" w:rsidRPr="00791FB7" w:rsidRDefault="00791FB7" w:rsidP="00791FB7">
      <w:pPr>
        <w:pStyle w:val="Body"/>
        <w:rPr>
          <w:b/>
          <w:bCs/>
        </w:rPr>
      </w:pPr>
      <w:r w:rsidRPr="00791FB7">
        <w:rPr>
          <w:b/>
          <w:bCs/>
        </w:rPr>
        <w:t>simple Target</w:t>
      </w:r>
    </w:p>
    <w:p w14:paraId="0D2C3BF4" w14:textId="02CEE939" w:rsidR="00791FB7" w:rsidRDefault="00791FB7" w:rsidP="00791FB7">
      <w:pPr>
        <w:pStyle w:val="Body"/>
      </w:pPr>
      <w:r>
        <w:t xml:space="preserve">parameters: </w:t>
      </w:r>
    </w:p>
    <w:p w14:paraId="7504B031" w14:textId="45DDC8E8" w:rsidR="00791FB7" w:rsidRDefault="00791FB7" w:rsidP="00791FB7">
      <w:pPr>
        <w:pStyle w:val="Body"/>
      </w:pPr>
      <w:r>
        <w:t xml:space="preserve">      </w:t>
      </w:r>
      <w:r>
        <w:tab/>
      </w:r>
      <w:r>
        <w:t xml:space="preserve"> int distance</w:t>
      </w:r>
    </w:p>
    <w:p w14:paraId="4FE83C9D" w14:textId="7BE96A9A" w:rsidR="00791FB7" w:rsidRDefault="00791FB7" w:rsidP="00791FB7">
      <w:pPr>
        <w:pStyle w:val="Body"/>
      </w:pPr>
      <w:r>
        <w:tab/>
      </w:r>
      <w:r>
        <w:t>double thresh_entropy=</w:t>
      </w:r>
      <w:proofErr w:type="gramStart"/>
      <w:r>
        <w:t>default(</w:t>
      </w:r>
      <w:proofErr w:type="gramEnd"/>
      <w:r>
        <w:t>3</w:t>
      </w:r>
      <w:r>
        <w:t>.5)</w:t>
      </w:r>
      <w:r>
        <w:t xml:space="preserve">  - threshold for the entropy values</w:t>
      </w:r>
    </w:p>
    <w:p w14:paraId="5450D326" w14:textId="02BAF47C" w:rsidR="00791FB7" w:rsidRDefault="00791FB7" w:rsidP="00791FB7">
      <w:pPr>
        <w:pStyle w:val="Body"/>
      </w:pPr>
      <w:r>
        <w:tab/>
        <w:t>double thresh_score=</w:t>
      </w:r>
      <w:proofErr w:type="gramStart"/>
      <w:r>
        <w:t>default(</w:t>
      </w:r>
      <w:proofErr w:type="gramEnd"/>
      <w:r>
        <w:t>0.15</w:t>
      </w:r>
      <w:r>
        <w:t>)</w:t>
      </w:r>
      <w:r>
        <w:t xml:space="preserve"> </w:t>
      </w:r>
      <w:r>
        <w:t xml:space="preserve">- threshold for the </w:t>
      </w:r>
      <w:r>
        <w:t>score</w:t>
      </w:r>
      <w:r>
        <w:t xml:space="preserve"> values</w:t>
      </w:r>
      <w:r>
        <w:br/>
      </w:r>
      <w:r>
        <w:t>gates:</w:t>
      </w:r>
    </w:p>
    <w:p w14:paraId="3BC136B1" w14:textId="765B76E3" w:rsidR="00791FB7" w:rsidRDefault="00791FB7" w:rsidP="00791FB7">
      <w:pPr>
        <w:pStyle w:val="Body"/>
      </w:pPr>
      <w:r>
        <w:tab/>
        <w:t>input in</w:t>
      </w:r>
      <w:r>
        <w:t xml:space="preserve"> – the receiving gate from traffic module</w:t>
      </w:r>
    </w:p>
    <w:p w14:paraId="01E9DD37" w14:textId="0E69D376" w:rsidR="000B3571" w:rsidRDefault="00791FB7" w:rsidP="00A31468">
      <w:pPr>
        <w:pStyle w:val="Body"/>
      </w:pPr>
      <w:r>
        <w:t xml:space="preserve"> </w:t>
      </w:r>
    </w:p>
    <w:p w14:paraId="0CE21E40" w14:textId="59AF428F" w:rsidR="008714E7" w:rsidRDefault="008714E7" w:rsidP="00A31468">
      <w:pPr>
        <w:pStyle w:val="Body"/>
      </w:pPr>
    </w:p>
    <w:p w14:paraId="33994277" w14:textId="199792E5" w:rsidR="008714E7" w:rsidRDefault="008714E7" w:rsidP="00A31468">
      <w:pPr>
        <w:pStyle w:val="Body"/>
      </w:pPr>
    </w:p>
    <w:p w14:paraId="66EB0F7D" w14:textId="62BE265E" w:rsidR="008714E7" w:rsidRDefault="008714E7" w:rsidP="00A31468">
      <w:pPr>
        <w:pStyle w:val="Body"/>
      </w:pPr>
    </w:p>
    <w:p w14:paraId="33D2DCEF" w14:textId="3B728F2C" w:rsidR="008714E7" w:rsidRDefault="008714E7" w:rsidP="00A31468">
      <w:pPr>
        <w:pStyle w:val="Body"/>
      </w:pPr>
    </w:p>
    <w:p w14:paraId="34EB565D" w14:textId="435CFD49" w:rsidR="008714E7" w:rsidRDefault="008714E7" w:rsidP="00A31468">
      <w:pPr>
        <w:pStyle w:val="Body"/>
      </w:pPr>
    </w:p>
    <w:p w14:paraId="616DA8A4" w14:textId="46EB9496" w:rsidR="008714E7" w:rsidRDefault="008714E7" w:rsidP="00A31468">
      <w:pPr>
        <w:pStyle w:val="Body"/>
      </w:pPr>
    </w:p>
    <w:p w14:paraId="56B025BE" w14:textId="3EA4CF67" w:rsidR="008714E7" w:rsidRDefault="008714E7" w:rsidP="00A31468">
      <w:pPr>
        <w:pStyle w:val="Body"/>
      </w:pPr>
    </w:p>
    <w:p w14:paraId="53B5730A" w14:textId="730B318D" w:rsidR="008714E7" w:rsidRDefault="008714E7" w:rsidP="00A31468">
      <w:pPr>
        <w:pStyle w:val="Body"/>
      </w:pPr>
    </w:p>
    <w:p w14:paraId="0F78F625" w14:textId="2E87B01A" w:rsidR="008714E7" w:rsidRDefault="008714E7" w:rsidP="00A31468">
      <w:pPr>
        <w:pStyle w:val="Body"/>
      </w:pPr>
    </w:p>
    <w:p w14:paraId="267B93F0" w14:textId="77777777" w:rsidR="008714E7" w:rsidRDefault="008714E7" w:rsidP="00A31468">
      <w:pPr>
        <w:pStyle w:val="Body"/>
      </w:pPr>
    </w:p>
    <w:p w14:paraId="03D84759" w14:textId="77777777" w:rsidR="00090117" w:rsidRDefault="00090117" w:rsidP="00090117">
      <w:pPr>
        <w:pStyle w:val="Body"/>
        <w:rPr>
          <w:noProof/>
          <w:sz w:val="24"/>
        </w:rPr>
      </w:pPr>
    </w:p>
    <w:p w14:paraId="1B35D5F0" w14:textId="77777777" w:rsidR="00FC1D5D" w:rsidRDefault="00FC1D5D" w:rsidP="00FC1D5D">
      <w:pPr>
        <w:pStyle w:val="Body"/>
        <w:tabs>
          <w:tab w:val="clear" w:pos="1440"/>
          <w:tab w:val="left" w:pos="630"/>
        </w:tabs>
        <w:rPr>
          <w:noProof/>
          <w:sz w:val="24"/>
        </w:rPr>
      </w:pPr>
    </w:p>
    <w:p w14:paraId="7B5D0FEC" w14:textId="77777777" w:rsidR="003A436F" w:rsidRDefault="003A436F" w:rsidP="003A436F">
      <w:pPr>
        <w:pStyle w:val="Heading2"/>
      </w:pPr>
      <w:bookmarkStart w:id="14" w:name="_Toc261787201"/>
      <w:r>
        <w:lastRenderedPageBreak/>
        <w:t>Results and Test measurements</w:t>
      </w:r>
      <w:bookmarkEnd w:id="14"/>
    </w:p>
    <w:p w14:paraId="3C38C716" w14:textId="77777777" w:rsidR="006545DC" w:rsidRDefault="006545DC" w:rsidP="00225030">
      <w:pPr>
        <w:pStyle w:val="Body"/>
      </w:pPr>
    </w:p>
    <w:bookmarkEnd w:id="13"/>
    <w:p w14:paraId="7F15B1C3" w14:textId="4EFE4593" w:rsidR="009A1FC2" w:rsidRPr="009A1FC2" w:rsidRDefault="00BD0721" w:rsidP="009A1FC2">
      <w:pPr>
        <w:pStyle w:val="Body"/>
      </w:pPr>
      <w:r w:rsidRPr="00BD0721">
        <w:rPr>
          <w:b/>
          <w:bCs/>
        </w:rPr>
        <w:t>2.3.1</w:t>
      </w:r>
      <w:r>
        <w:rPr>
          <w:b/>
          <w:bCs/>
        </w:rPr>
        <w:t xml:space="preserve"> </w:t>
      </w:r>
      <w:r w:rsidR="009A1FC2" w:rsidRPr="009A1FC2">
        <w:rPr>
          <w:b/>
          <w:bCs/>
        </w:rPr>
        <w:t>DDoS attack –</w:t>
      </w:r>
      <w:r w:rsidR="009A1FC2">
        <w:rPr>
          <w:b/>
          <w:bCs/>
        </w:rPr>
        <w:t xml:space="preserve"> </w:t>
      </w:r>
      <w:r w:rsidR="009A1FC2" w:rsidRPr="009A1FC2">
        <w:rPr>
          <w:b/>
          <w:bCs/>
        </w:rPr>
        <w:t>group division</w:t>
      </w:r>
    </w:p>
    <w:p w14:paraId="693A59E7" w14:textId="55FBD516" w:rsidR="008C13F1" w:rsidRDefault="009A1FC2" w:rsidP="009A1FC2">
      <w:pPr>
        <w:pStyle w:val="Body"/>
      </w:pPr>
      <w:r>
        <w:rPr>
          <w:noProof/>
        </w:rPr>
      </w:r>
      <w:r>
        <w:pict w14:anchorId="7A8C0DC5">
          <v:shape id="_x0000_s1038" type="#_x0000_t75" style="width:232.3pt;height:147.7pt;mso-left-percent:-10001;mso-top-percent:-10001;mso-position-horizontal:absolute;mso-position-horizontal-relative:char;mso-position-vertical:absolute;mso-position-vertical-relative:line;mso-left-percent:-10001;mso-top-percent:-10001">
            <v:imagedata r:id="rId17" o:title=""/>
            <w10:wrap anchorx="page"/>
            <w10:anchorlock/>
          </v:shape>
        </w:pict>
      </w:r>
      <w:r>
        <w:rPr>
          <w:noProof/>
        </w:rPr>
      </w:r>
      <w:r>
        <w:pict w14:anchorId="2B1B86DB">
          <v:shape id="_x0000_s1035" type="#_x0000_t75" style="width:215.1pt;height:140.35pt;mso-left-percent:-10001;mso-top-percent:-10001;mso-position-horizontal:absolute;mso-position-horizontal-relative:char;mso-position-vertical:absolute;mso-position-vertical-relative:line;mso-left-percent:-10001;mso-top-percent:-10001">
            <v:imagedata r:id="rId18" o:title=""/>
            <w10:wrap anchorx="page"/>
            <w10:anchorlock/>
          </v:shape>
        </w:pict>
      </w:r>
      <w:r w:rsidRPr="009A1FC2">
        <w:t xml:space="preserve"> </w:t>
      </w:r>
    </w:p>
    <w:p w14:paraId="0A9FB580" w14:textId="21497181" w:rsidR="00A07901" w:rsidRPr="00A07901" w:rsidRDefault="00BD0721" w:rsidP="00A07901">
      <w:pPr>
        <w:pStyle w:val="Body"/>
      </w:pPr>
      <w:r>
        <w:rPr>
          <w:b/>
          <w:bCs/>
        </w:rPr>
        <w:t xml:space="preserve">2.3.2 </w:t>
      </w:r>
      <w:r w:rsidR="00A07901" w:rsidRPr="00A07901">
        <w:rPr>
          <w:b/>
          <w:bCs/>
        </w:rPr>
        <w:t>Flash Crowd attack- group division</w:t>
      </w:r>
    </w:p>
    <w:p w14:paraId="42434696" w14:textId="495780EC" w:rsidR="00A07901" w:rsidRDefault="00A07901" w:rsidP="00A07901">
      <w:pPr>
        <w:pStyle w:val="Body"/>
      </w:pPr>
      <w:r w:rsidRPr="00A07901">
        <w:pict w14:anchorId="65011D65">
          <v:shape id="Picture 2" o:spid="_x0000_i1238" type="#_x0000_t75" style="width:229.4pt;height:155.55pt;visibility:visible;mso-wrap-style:square">
            <v:imagedata r:id="rId19" o:title=""/>
          </v:shape>
        </w:pict>
      </w:r>
      <w:r>
        <w:rPr>
          <w:noProof/>
        </w:rPr>
      </w:r>
      <w:r>
        <w:pict w14:anchorId="76A4E0B4">
          <v:shape id="_x0000_s1039" type="#_x0000_t75" style="width:227.05pt;height:160.95pt;mso-left-percent:-10001;mso-top-percent:-10001;mso-position-horizontal:absolute;mso-position-horizontal-relative:char;mso-position-vertical:absolute;mso-position-vertical-relative:line;mso-left-percent:-10001;mso-top-percent:-10001">
            <v:imagedata r:id="rId20" o:title=""/>
            <w10:wrap anchorx="page"/>
            <w10:anchorlock/>
          </v:shape>
        </w:pict>
      </w:r>
    </w:p>
    <w:p w14:paraId="1FFE3307" w14:textId="77777777" w:rsidR="00A07901" w:rsidRDefault="00A07901" w:rsidP="009A1FC2">
      <w:pPr>
        <w:pStyle w:val="Body"/>
      </w:pPr>
    </w:p>
    <w:p w14:paraId="7EF6B7E1" w14:textId="22852B15" w:rsidR="009A1FC2" w:rsidRDefault="009A1FC2" w:rsidP="009A1FC2">
      <w:pPr>
        <w:pStyle w:val="Body"/>
      </w:pPr>
      <w:r>
        <w:t>The difference we can see in the graphs is probably because we didn't know how the centroid was chosen</w:t>
      </w:r>
      <w:r w:rsidR="00A07901">
        <w:t>(as we can see in group 8 in DDoS attack- we assume that the group was created because of other definition for the centroid)</w:t>
      </w:r>
      <w:r>
        <w:t xml:space="preserve">, </w:t>
      </w:r>
      <w:r w:rsidR="00A07901">
        <w:t>and the way they divided into different group was not defined in the text so the way we applied the division may be different from the article therefore the differences.</w:t>
      </w:r>
    </w:p>
    <w:p w14:paraId="69D27C00" w14:textId="4AEBEEC1" w:rsidR="00A07901" w:rsidRDefault="00A07901" w:rsidP="009A1FC2">
      <w:pPr>
        <w:pStyle w:val="Body"/>
      </w:pPr>
    </w:p>
    <w:p w14:paraId="007F2250" w14:textId="77777777" w:rsidR="00A07901" w:rsidRDefault="00A07901" w:rsidP="009A1FC2">
      <w:pPr>
        <w:pStyle w:val="Body"/>
      </w:pPr>
    </w:p>
    <w:p w14:paraId="49EFFEA7" w14:textId="77777777" w:rsidR="00A07901" w:rsidRDefault="00A07901" w:rsidP="009A1FC2">
      <w:pPr>
        <w:pStyle w:val="Body"/>
      </w:pPr>
    </w:p>
    <w:p w14:paraId="574A818D" w14:textId="77777777" w:rsidR="00A07901" w:rsidRDefault="00A07901" w:rsidP="009A1FC2">
      <w:pPr>
        <w:pStyle w:val="Body"/>
      </w:pPr>
    </w:p>
    <w:p w14:paraId="4B03F3E2" w14:textId="77777777" w:rsidR="00A07901" w:rsidRDefault="00A07901" w:rsidP="009A1FC2">
      <w:pPr>
        <w:pStyle w:val="Body"/>
      </w:pPr>
    </w:p>
    <w:p w14:paraId="05C34D06" w14:textId="77777777" w:rsidR="00A07901" w:rsidRDefault="00A07901" w:rsidP="009A1FC2">
      <w:pPr>
        <w:pStyle w:val="Body"/>
      </w:pPr>
    </w:p>
    <w:p w14:paraId="1B9898BE" w14:textId="77777777" w:rsidR="00A07901" w:rsidRDefault="00A07901" w:rsidP="009A1FC2">
      <w:pPr>
        <w:pStyle w:val="Body"/>
      </w:pPr>
    </w:p>
    <w:p w14:paraId="526A7FBD" w14:textId="77777777" w:rsidR="00A07901" w:rsidRDefault="00A07901" w:rsidP="009A1FC2">
      <w:pPr>
        <w:pStyle w:val="Body"/>
      </w:pPr>
    </w:p>
    <w:p w14:paraId="2C14B224" w14:textId="77777777" w:rsidR="00A07901" w:rsidRDefault="00A07901" w:rsidP="009A1FC2">
      <w:pPr>
        <w:pStyle w:val="Body"/>
      </w:pPr>
    </w:p>
    <w:p w14:paraId="58334B63" w14:textId="7CD2548E" w:rsidR="00A07901" w:rsidRDefault="00BD0721" w:rsidP="009A1FC2">
      <w:pPr>
        <w:pStyle w:val="Body"/>
      </w:pPr>
      <w:r>
        <w:lastRenderedPageBreak/>
        <w:t xml:space="preserve">2.3.3 </w:t>
      </w:r>
      <w:r w:rsidR="00A07901">
        <w:t>Entropy</w:t>
      </w:r>
    </w:p>
    <w:p w14:paraId="7A8948F8" w14:textId="64A84628" w:rsidR="00A07901" w:rsidRDefault="00A07901" w:rsidP="009A1FC2">
      <w:pPr>
        <w:pStyle w:val="Body"/>
      </w:pPr>
      <w:r>
        <w:rPr>
          <w:noProof/>
        </w:rPr>
      </w:r>
      <w:r>
        <w:pict w14:anchorId="67CA7902">
          <v:shape id="_x0000_s1042" type="#_x0000_t75" style="width:218.05pt;height:157.5pt;mso-left-percent:-10001;mso-top-percent:-10001;mso-position-horizontal:absolute;mso-position-horizontal-relative:char;mso-position-vertical:absolute;mso-position-vertical-relative:line;mso-left-percent:-10001;mso-top-percent:-10001">
            <v:imagedata r:id="rId21" o:title=""/>
            <w10:wrap anchorx="page"/>
            <w10:anchorlock/>
          </v:shape>
        </w:pict>
      </w:r>
      <w:r>
        <w:rPr>
          <w:noProof/>
        </w:rPr>
      </w:r>
      <w:r>
        <w:pict w14:anchorId="166350D4">
          <v:shape id="_x0000_s1044" type="#_x0000_t75" style="width:232.95pt;height:168.5pt;mso-left-percent:-10001;mso-top-percent:-10001;mso-position-horizontal:absolute;mso-position-horizontal-relative:char;mso-position-vertical:absolute;mso-position-vertical-relative:line;mso-left-percent:-10001;mso-top-percent:-10001">
            <v:imagedata r:id="rId22" o:title=""/>
            <w10:wrap anchorx="page"/>
            <w10:anchorlock/>
          </v:shape>
        </w:pict>
      </w:r>
    </w:p>
    <w:p w14:paraId="269852F6" w14:textId="6F5DA93B" w:rsidR="00A07901" w:rsidRDefault="007F00EC" w:rsidP="00A07901">
      <w:pPr>
        <w:pStyle w:val="Body"/>
      </w:pPr>
      <w:r w:rsidRPr="00A07901">
        <w:pict w14:anchorId="379C7FA3">
          <v:shape id="Picture 3" o:spid="_x0000_i1270" type="#_x0000_t75" style="width:226.15pt;height:172.15pt;visibility:visible;mso-wrap-style:square">
            <v:imagedata r:id="rId23" o:title=""/>
          </v:shape>
        </w:pict>
      </w:r>
    </w:p>
    <w:p w14:paraId="77322C00" w14:textId="69BD2966" w:rsidR="007F00EC" w:rsidRDefault="007F00EC" w:rsidP="00A07901">
      <w:pPr>
        <w:pStyle w:val="Body"/>
      </w:pPr>
      <w:r>
        <w:t xml:space="preserve">The first two top graphs re ours results. The results are quite different, the right graph is created according to 40 seconds simulation time, the entropy is calculated every 30 seconds, so the entropy was actually calculated only once during the simulation. In the left graph we wanted to see the behavior of the entropy after several samples, in order to do so, we increased the time between sending each message, and the simulation time.as we can see from this </w:t>
      </w:r>
      <w:r w:rsidR="000B612E">
        <w:t>experiment</w:t>
      </w:r>
      <w:r>
        <w:t xml:space="preserve"> the entropy </w:t>
      </w:r>
      <w:r w:rsidR="000B612E">
        <w:t>stabilized during the running of the simulation, which resembles the article results for the entropy.</w:t>
      </w:r>
    </w:p>
    <w:p w14:paraId="18EA184E" w14:textId="3B92F000" w:rsidR="000B612E" w:rsidRDefault="000B612E" w:rsidP="00A07901">
      <w:pPr>
        <w:pStyle w:val="Body"/>
      </w:pPr>
      <w:r>
        <w:t>In addition, the difference in values, is probably caused by the undefined group division, as we discussed before. The entropy is calculated according to the probability to be in specific group, so it's automatically affected the entropy.</w:t>
      </w:r>
    </w:p>
    <w:p w14:paraId="7ED139E3" w14:textId="3BA6C821" w:rsidR="000B612E" w:rsidRDefault="000B612E" w:rsidP="00A07901">
      <w:pPr>
        <w:pStyle w:val="Body"/>
      </w:pPr>
    </w:p>
    <w:p w14:paraId="08586DD6" w14:textId="437A6809" w:rsidR="000B612E" w:rsidRDefault="000B612E" w:rsidP="00A07901">
      <w:pPr>
        <w:pStyle w:val="Body"/>
      </w:pPr>
    </w:p>
    <w:p w14:paraId="49F5EB13" w14:textId="7A480E84" w:rsidR="000B612E" w:rsidRDefault="000B612E" w:rsidP="00A07901">
      <w:pPr>
        <w:pStyle w:val="Body"/>
      </w:pPr>
    </w:p>
    <w:p w14:paraId="3961DD42" w14:textId="7A71F7D4" w:rsidR="000B612E" w:rsidRDefault="000B612E" w:rsidP="00A07901">
      <w:pPr>
        <w:pStyle w:val="Body"/>
      </w:pPr>
    </w:p>
    <w:p w14:paraId="013D6B78" w14:textId="2C5079FE" w:rsidR="000B612E" w:rsidRDefault="000B612E" w:rsidP="00A07901">
      <w:pPr>
        <w:pStyle w:val="Body"/>
      </w:pPr>
    </w:p>
    <w:p w14:paraId="2664BCE0" w14:textId="01AE93D1" w:rsidR="000B612E" w:rsidRDefault="000B612E" w:rsidP="00A07901">
      <w:pPr>
        <w:pStyle w:val="Body"/>
      </w:pPr>
    </w:p>
    <w:p w14:paraId="216957C3" w14:textId="615890B8" w:rsidR="000B612E" w:rsidRDefault="000B612E" w:rsidP="00A07901">
      <w:pPr>
        <w:pStyle w:val="Body"/>
      </w:pPr>
    </w:p>
    <w:p w14:paraId="1DB4D6DF" w14:textId="3DA3FA16" w:rsidR="000B612E" w:rsidRDefault="000B612E" w:rsidP="00A07901">
      <w:pPr>
        <w:pStyle w:val="Body"/>
      </w:pPr>
    </w:p>
    <w:p w14:paraId="55ED792E" w14:textId="06F744FC" w:rsidR="000B612E" w:rsidRPr="000B612E" w:rsidRDefault="00BD0721" w:rsidP="000B612E">
      <w:pPr>
        <w:pStyle w:val="Body"/>
      </w:pPr>
      <w:r>
        <w:rPr>
          <w:b/>
          <w:bCs/>
        </w:rPr>
        <w:lastRenderedPageBreak/>
        <w:t xml:space="preserve">2.3.4 </w:t>
      </w:r>
      <w:r w:rsidR="000B612E" w:rsidRPr="000B612E">
        <w:rPr>
          <w:b/>
          <w:bCs/>
        </w:rPr>
        <w:t>Score value– different group division</w:t>
      </w:r>
    </w:p>
    <w:p w14:paraId="56BDE5FF" w14:textId="38194404" w:rsidR="000B612E" w:rsidRDefault="000B612E" w:rsidP="000B612E">
      <w:pPr>
        <w:pStyle w:val="Body"/>
      </w:pPr>
      <w:r>
        <w:rPr>
          <w:noProof/>
        </w:rPr>
      </w:r>
      <w:r>
        <w:pict w14:anchorId="2585D258">
          <v:shape id="_x0000_s1045" type="#_x0000_t75" style="width:236.15pt;height:160.85pt;mso-left-percent:-10001;mso-top-percent:-10001;mso-position-horizontal:absolute;mso-position-horizontal-relative:char;mso-position-vertical:absolute;mso-position-vertical-relative:line;mso-left-percent:-10001;mso-top-percent:-10001">
            <v:imagedata r:id="rId24" o:title=""/>
            <w10:wrap anchorx="page"/>
            <w10:anchorlock/>
          </v:shape>
        </w:pict>
      </w:r>
      <w:r>
        <w:rPr>
          <w:noProof/>
        </w:rPr>
      </w:r>
      <w:r>
        <w:pict w14:anchorId="2662257C">
          <v:shape id="_x0000_s1046" type="#_x0000_t75" style="width:225.15pt;height:160.95pt;mso-left-percent:-10001;mso-top-percent:-10001;mso-position-horizontal:absolute;mso-position-horizontal-relative:char;mso-position-vertical:absolute;mso-position-vertical-relative:line;mso-left-percent:-10001;mso-top-percent:-10001">
            <v:imagedata r:id="rId25" o:title=""/>
            <w10:wrap anchorx="page"/>
            <w10:anchorlock/>
          </v:shape>
        </w:pict>
      </w:r>
    </w:p>
    <w:p w14:paraId="3C5329EA" w14:textId="5D7BD564" w:rsidR="000B612E" w:rsidRDefault="000B612E" w:rsidP="000B612E">
      <w:pPr>
        <w:pStyle w:val="Body"/>
      </w:pPr>
    </w:p>
    <w:p w14:paraId="70E9D81C" w14:textId="3E917EAC" w:rsidR="00BD0721" w:rsidRPr="00BD0721" w:rsidRDefault="00BD0721" w:rsidP="00BD0721">
      <w:pPr>
        <w:pStyle w:val="Body"/>
      </w:pPr>
      <w:r>
        <w:t xml:space="preserve">The right graph is our </w:t>
      </w:r>
      <w:r>
        <w:t>score</w:t>
      </w:r>
      <w:r>
        <w:t xml:space="preserve"> results for the different groups. According to the previous described result in DDoS attack there were only 8 groups, therefore we don’t understand the other 40+ groups described for DDoS attack in the article results. In anyway we can see that the score level for DDoS attack is higher than Flash crowd attack as it's supposed to be according to the algorithm</w:t>
      </w:r>
      <w:r w:rsidR="002F17A6">
        <w:t xml:space="preserve">, </w:t>
      </w:r>
      <w:r>
        <w:t>(the light blue in the right graph is an assumption of ours</w:t>
      </w:r>
      <w:r w:rsidR="002F17A6">
        <w:t>, it's a duplication of the last sampled result ).</w:t>
      </w:r>
    </w:p>
    <w:sectPr w:rsidR="00BD0721" w:rsidRPr="00BD0721">
      <w:footerReference w:type="default" r:id="rId26"/>
      <w:footerReference w:type="first" r:id="rId27"/>
      <w:pgSz w:w="11906" w:h="16838" w:code="9"/>
      <w:pgMar w:top="1134" w:right="1304" w:bottom="1758" w:left="1247" w:header="454" w:footer="1418" w:gutter="0"/>
      <w:pgNumType w:start="1" w:chapStyle="1"/>
      <w:cols w:space="720"/>
      <w:titlePg/>
    </w:sectPr>
  </w:body>
</w:document>
</file>

<file path=word/customizations.xml><?xml version="1.0" encoding="utf-8"?>
<wne:tcg xmlns:r="http://schemas.openxmlformats.org/officeDocument/2006/relationships" xmlns:wne="http://schemas.microsoft.com/office/word/2006/wordml">
  <wne:keymaps>
    <wne:keymap wne:kcmPrimary="0071">
      <wne:acd wne:acdName="acd2"/>
    </wne:keymap>
    <wne:keymap wne:kcmPrimary="0072">
      <wne:acd wne:acdName="acd3"/>
    </wne:keymap>
    <wne:keymap wne:kcmPrimary="0077">
      <wne:acd wne:acdName="acd1"/>
    </wne:keymap>
    <wne:keymap wne:kcmPrimary="0079">
      <wne:acd wne:acdName="acd0"/>
    </wne:keymap>
  </wne:keymaps>
  <wne:toolbars>
    <wne:acdManifest>
      <wne:acdEntry wne:acdName="acd0"/>
      <wne:acdEntry wne:acdName="acd1"/>
      <wne:acdEntry wne:acdName="acd2"/>
      <wne:acdEntry wne:acdName="acd3"/>
    </wne:acdManifest>
  </wne:toolbars>
  <wne:acds>
    <wne:acd wne:argValue="AgBUAGEAYgBsAGUAIABFAG4AdAByAHkA" wne:acdName="acd0" wne:fciIndexBasedOn="0065"/>
    <wne:acd wne:argValue="AgBjAG8AZABlAC0AaQB0AGEAbAA=" wne:acdName="acd1" wne:fciIndexBasedOn="0065"/>
    <wne:acd wne:argValue="AgBCAG8AZAB5AA==" wne:acdName="acd2" wne:fciIndexBasedOn="0065"/>
    <wne:acd wne:argValue="AgB0AGEAYgBsAGUAIABlAG4AdAByAHk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E96AC" w14:textId="77777777" w:rsidR="003C3584" w:rsidRDefault="003C3584">
      <w:r>
        <w:separator/>
      </w:r>
    </w:p>
  </w:endnote>
  <w:endnote w:type="continuationSeparator" w:id="0">
    <w:p w14:paraId="44D9EABA" w14:textId="77777777" w:rsidR="003C3584" w:rsidRDefault="003C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New Century Schlbk">
    <w:altName w:val="Century Schoolbook"/>
    <w:charset w:val="4D"/>
    <w:family w:val="auto"/>
    <w:pitch w:val="variable"/>
    <w:sig w:usb0="00001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3D9" w14:textId="77777777" w:rsidR="00816BF7" w:rsidRDefault="00816BF7">
    <w:pPr>
      <w:pStyle w:val="Footer"/>
    </w:pPr>
    <w:r>
      <w:t>Table of Contents</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DF9EA" w14:textId="77777777" w:rsidR="00816BF7" w:rsidRDefault="00816BF7">
    <w:pPr>
      <w:pStyle w:val="Footer"/>
    </w:pPr>
    <w:r>
      <w:t>Table of Contents</w:t>
    </w:r>
    <w:r>
      <w:tab/>
    </w:r>
    <w:r>
      <w:tab/>
    </w:r>
    <w:r>
      <w:rPr>
        <w:rStyle w:val="PageNumber"/>
      </w:rPr>
      <w:fldChar w:fldCharType="begin"/>
    </w:r>
    <w:r>
      <w:rPr>
        <w:rStyle w:val="PageNumber"/>
      </w:rPr>
      <w:instrText xml:space="preserve"> PAGE </w:instrText>
    </w:r>
    <w:r>
      <w:rPr>
        <w:rStyle w:val="PageNumber"/>
      </w:rPr>
      <w:fldChar w:fldCharType="separate"/>
    </w:r>
    <w:r w:rsidR="008712A2">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6354" w14:textId="77777777" w:rsidR="00816BF7" w:rsidRDefault="00816BF7">
    <w:pPr>
      <w:pStyle w:val="Footer"/>
    </w:pPr>
    <w:del w:id="15" w:author="daureen" w:date="2001-07-16T12:32:00Z">
      <w:r>
        <w:fldChar w:fldCharType="begin"/>
      </w:r>
      <w:r>
        <w:delInstrText xml:space="preserve"> STYLEREF "Heading 1" </w:delInstrText>
      </w:r>
      <w:r>
        <w:fldChar w:fldCharType="separate"/>
      </w:r>
      <w:r>
        <w:fldChar w:fldCharType="end"/>
      </w:r>
    </w:del>
    <w:r>
      <w:tab/>
    </w:r>
    <w:r>
      <w:tab/>
    </w:r>
    <w:r>
      <w:rPr>
        <w:rStyle w:val="PageNumber"/>
      </w:rPr>
      <w:fldChar w:fldCharType="begin"/>
    </w:r>
    <w:r>
      <w:rPr>
        <w:rStyle w:val="PageNumber"/>
      </w:rPr>
      <w:instrText xml:space="preserve"> PAGE </w:instrText>
    </w:r>
    <w:r>
      <w:rPr>
        <w:rStyle w:val="PageNumber"/>
      </w:rPr>
      <w:fldChar w:fldCharType="separate"/>
    </w:r>
    <w:r w:rsidR="008712A2">
      <w:rPr>
        <w:rStyle w:val="PageNumber"/>
        <w:noProof/>
      </w:rPr>
      <w:t>2-2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D382" w14:textId="77777777" w:rsidR="00816BF7" w:rsidRDefault="00816BF7">
    <w:pPr>
      <w:pStyle w:val="Footer"/>
    </w:pPr>
    <w:r>
      <w:t>Project name</w:t>
    </w:r>
    <w:r>
      <w:tab/>
    </w:r>
    <w:r>
      <w:tab/>
    </w:r>
    <w:r>
      <w:rPr>
        <w:rStyle w:val="PageNumber"/>
      </w:rPr>
      <w:fldChar w:fldCharType="begin"/>
    </w:r>
    <w:r>
      <w:rPr>
        <w:rStyle w:val="PageNumber"/>
      </w:rPr>
      <w:instrText xml:space="preserve"> PAGE </w:instrText>
    </w:r>
    <w:r>
      <w:rPr>
        <w:rStyle w:val="PageNumber"/>
      </w:rPr>
      <w:fldChar w:fldCharType="separate"/>
    </w:r>
    <w:r w:rsidR="008712A2">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837AD" w14:textId="77777777" w:rsidR="003C3584" w:rsidRDefault="003C3584">
      <w:r>
        <w:separator/>
      </w:r>
    </w:p>
  </w:footnote>
  <w:footnote w:type="continuationSeparator" w:id="0">
    <w:p w14:paraId="1D34ACEE" w14:textId="77777777" w:rsidR="003C3584" w:rsidRDefault="003C3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3B5C" w14:textId="77777777" w:rsidR="00816BF7" w:rsidRDefault="00816BF7" w:rsidP="001361F2">
    <w:pPr>
      <w:pStyle w:val="Header"/>
    </w:pPr>
    <w:r>
      <w:t>Design Review</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6936" w14:textId="77777777" w:rsidR="00816BF7" w:rsidRDefault="00816BF7" w:rsidP="0005447B">
    <w:pPr>
      <w:pStyle w:val="Header"/>
    </w:pPr>
    <w:r>
      <w:t>Design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526"/>
    <w:multiLevelType w:val="hybridMultilevel"/>
    <w:tmpl w:val="F0DE3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4E3249"/>
    <w:multiLevelType w:val="hybridMultilevel"/>
    <w:tmpl w:val="A2227106"/>
    <w:lvl w:ilvl="0" w:tplc="0EA06436">
      <w:start w:val="1"/>
      <w:numFmt w:val="decimal"/>
      <w:lvlText w:val="%1."/>
      <w:lvlJc w:val="left"/>
      <w:pPr>
        <w:tabs>
          <w:tab w:val="num" w:pos="375"/>
        </w:tabs>
        <w:ind w:left="375" w:right="375" w:hanging="375"/>
      </w:pPr>
      <w:rPr>
        <w:rFonts w:hint="default"/>
      </w:r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2" w15:restartNumberingAfterBreak="0">
    <w:nsid w:val="0CAD6FD3"/>
    <w:multiLevelType w:val="hybridMultilevel"/>
    <w:tmpl w:val="6F3494BE"/>
    <w:lvl w:ilvl="0" w:tplc="C1D46824">
      <w:start w:val="1"/>
      <w:numFmt w:val="bullet"/>
      <w:lvlText w:val="•"/>
      <w:lvlJc w:val="left"/>
      <w:pPr>
        <w:tabs>
          <w:tab w:val="num" w:pos="720"/>
        </w:tabs>
        <w:ind w:left="720" w:hanging="360"/>
      </w:pPr>
      <w:rPr>
        <w:rFonts w:ascii="Arial" w:hAnsi="Arial" w:hint="default"/>
      </w:rPr>
    </w:lvl>
    <w:lvl w:ilvl="1" w:tplc="B0B82BE6" w:tentative="1">
      <w:start w:val="1"/>
      <w:numFmt w:val="bullet"/>
      <w:lvlText w:val="•"/>
      <w:lvlJc w:val="left"/>
      <w:pPr>
        <w:tabs>
          <w:tab w:val="num" w:pos="1440"/>
        </w:tabs>
        <w:ind w:left="1440" w:hanging="360"/>
      </w:pPr>
      <w:rPr>
        <w:rFonts w:ascii="Arial" w:hAnsi="Arial" w:hint="default"/>
      </w:rPr>
    </w:lvl>
    <w:lvl w:ilvl="2" w:tplc="A4C0E328" w:tentative="1">
      <w:start w:val="1"/>
      <w:numFmt w:val="bullet"/>
      <w:lvlText w:val="•"/>
      <w:lvlJc w:val="left"/>
      <w:pPr>
        <w:tabs>
          <w:tab w:val="num" w:pos="2160"/>
        </w:tabs>
        <w:ind w:left="2160" w:hanging="360"/>
      </w:pPr>
      <w:rPr>
        <w:rFonts w:ascii="Arial" w:hAnsi="Arial" w:hint="default"/>
      </w:rPr>
    </w:lvl>
    <w:lvl w:ilvl="3" w:tplc="3500AF74" w:tentative="1">
      <w:start w:val="1"/>
      <w:numFmt w:val="bullet"/>
      <w:lvlText w:val="•"/>
      <w:lvlJc w:val="left"/>
      <w:pPr>
        <w:tabs>
          <w:tab w:val="num" w:pos="2880"/>
        </w:tabs>
        <w:ind w:left="2880" w:hanging="360"/>
      </w:pPr>
      <w:rPr>
        <w:rFonts w:ascii="Arial" w:hAnsi="Arial" w:hint="default"/>
      </w:rPr>
    </w:lvl>
    <w:lvl w:ilvl="4" w:tplc="8E98CEAA" w:tentative="1">
      <w:start w:val="1"/>
      <w:numFmt w:val="bullet"/>
      <w:lvlText w:val="•"/>
      <w:lvlJc w:val="left"/>
      <w:pPr>
        <w:tabs>
          <w:tab w:val="num" w:pos="3600"/>
        </w:tabs>
        <w:ind w:left="3600" w:hanging="360"/>
      </w:pPr>
      <w:rPr>
        <w:rFonts w:ascii="Arial" w:hAnsi="Arial" w:hint="default"/>
      </w:rPr>
    </w:lvl>
    <w:lvl w:ilvl="5" w:tplc="F2D2F860" w:tentative="1">
      <w:start w:val="1"/>
      <w:numFmt w:val="bullet"/>
      <w:lvlText w:val="•"/>
      <w:lvlJc w:val="left"/>
      <w:pPr>
        <w:tabs>
          <w:tab w:val="num" w:pos="4320"/>
        </w:tabs>
        <w:ind w:left="4320" w:hanging="360"/>
      </w:pPr>
      <w:rPr>
        <w:rFonts w:ascii="Arial" w:hAnsi="Arial" w:hint="default"/>
      </w:rPr>
    </w:lvl>
    <w:lvl w:ilvl="6" w:tplc="1A3A65FC" w:tentative="1">
      <w:start w:val="1"/>
      <w:numFmt w:val="bullet"/>
      <w:lvlText w:val="•"/>
      <w:lvlJc w:val="left"/>
      <w:pPr>
        <w:tabs>
          <w:tab w:val="num" w:pos="5040"/>
        </w:tabs>
        <w:ind w:left="5040" w:hanging="360"/>
      </w:pPr>
      <w:rPr>
        <w:rFonts w:ascii="Arial" w:hAnsi="Arial" w:hint="default"/>
      </w:rPr>
    </w:lvl>
    <w:lvl w:ilvl="7" w:tplc="E19233A6" w:tentative="1">
      <w:start w:val="1"/>
      <w:numFmt w:val="bullet"/>
      <w:lvlText w:val="•"/>
      <w:lvlJc w:val="left"/>
      <w:pPr>
        <w:tabs>
          <w:tab w:val="num" w:pos="5760"/>
        </w:tabs>
        <w:ind w:left="5760" w:hanging="360"/>
      </w:pPr>
      <w:rPr>
        <w:rFonts w:ascii="Arial" w:hAnsi="Arial" w:hint="default"/>
      </w:rPr>
    </w:lvl>
    <w:lvl w:ilvl="8" w:tplc="DE04CB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5B3E74"/>
    <w:multiLevelType w:val="hybridMultilevel"/>
    <w:tmpl w:val="2E12E878"/>
    <w:lvl w:ilvl="0" w:tplc="C8004D00">
      <w:start w:val="3"/>
      <w:numFmt w:val="decimal"/>
      <w:lvlText w:val="%1."/>
      <w:lvlJc w:val="left"/>
      <w:pPr>
        <w:tabs>
          <w:tab w:val="num" w:pos="720"/>
        </w:tabs>
        <w:ind w:left="720" w:hanging="360"/>
      </w:pPr>
    </w:lvl>
    <w:lvl w:ilvl="1" w:tplc="495812E2" w:tentative="1">
      <w:start w:val="1"/>
      <w:numFmt w:val="decimal"/>
      <w:lvlText w:val="%2."/>
      <w:lvlJc w:val="left"/>
      <w:pPr>
        <w:tabs>
          <w:tab w:val="num" w:pos="1440"/>
        </w:tabs>
        <w:ind w:left="1440" w:hanging="360"/>
      </w:pPr>
    </w:lvl>
    <w:lvl w:ilvl="2" w:tplc="D5BC31FA" w:tentative="1">
      <w:start w:val="1"/>
      <w:numFmt w:val="decimal"/>
      <w:lvlText w:val="%3."/>
      <w:lvlJc w:val="left"/>
      <w:pPr>
        <w:tabs>
          <w:tab w:val="num" w:pos="2160"/>
        </w:tabs>
        <w:ind w:left="2160" w:hanging="360"/>
      </w:pPr>
    </w:lvl>
    <w:lvl w:ilvl="3" w:tplc="D04464BE" w:tentative="1">
      <w:start w:val="1"/>
      <w:numFmt w:val="decimal"/>
      <w:lvlText w:val="%4."/>
      <w:lvlJc w:val="left"/>
      <w:pPr>
        <w:tabs>
          <w:tab w:val="num" w:pos="2880"/>
        </w:tabs>
        <w:ind w:left="2880" w:hanging="360"/>
      </w:pPr>
    </w:lvl>
    <w:lvl w:ilvl="4" w:tplc="24D8BD86" w:tentative="1">
      <w:start w:val="1"/>
      <w:numFmt w:val="decimal"/>
      <w:lvlText w:val="%5."/>
      <w:lvlJc w:val="left"/>
      <w:pPr>
        <w:tabs>
          <w:tab w:val="num" w:pos="3600"/>
        </w:tabs>
        <w:ind w:left="3600" w:hanging="360"/>
      </w:pPr>
    </w:lvl>
    <w:lvl w:ilvl="5" w:tplc="66846ED0" w:tentative="1">
      <w:start w:val="1"/>
      <w:numFmt w:val="decimal"/>
      <w:lvlText w:val="%6."/>
      <w:lvlJc w:val="left"/>
      <w:pPr>
        <w:tabs>
          <w:tab w:val="num" w:pos="4320"/>
        </w:tabs>
        <w:ind w:left="4320" w:hanging="360"/>
      </w:pPr>
    </w:lvl>
    <w:lvl w:ilvl="6" w:tplc="9E8CD720" w:tentative="1">
      <w:start w:val="1"/>
      <w:numFmt w:val="decimal"/>
      <w:lvlText w:val="%7."/>
      <w:lvlJc w:val="left"/>
      <w:pPr>
        <w:tabs>
          <w:tab w:val="num" w:pos="5040"/>
        </w:tabs>
        <w:ind w:left="5040" w:hanging="360"/>
      </w:pPr>
    </w:lvl>
    <w:lvl w:ilvl="7" w:tplc="8D06BDC6" w:tentative="1">
      <w:start w:val="1"/>
      <w:numFmt w:val="decimal"/>
      <w:lvlText w:val="%8."/>
      <w:lvlJc w:val="left"/>
      <w:pPr>
        <w:tabs>
          <w:tab w:val="num" w:pos="5760"/>
        </w:tabs>
        <w:ind w:left="5760" w:hanging="360"/>
      </w:pPr>
    </w:lvl>
    <w:lvl w:ilvl="8" w:tplc="C8D8B252" w:tentative="1">
      <w:start w:val="1"/>
      <w:numFmt w:val="decimal"/>
      <w:lvlText w:val="%9."/>
      <w:lvlJc w:val="left"/>
      <w:pPr>
        <w:tabs>
          <w:tab w:val="num" w:pos="6480"/>
        </w:tabs>
        <w:ind w:left="6480" w:hanging="360"/>
      </w:pPr>
    </w:lvl>
  </w:abstractNum>
  <w:abstractNum w:abstractNumId="4" w15:restartNumberingAfterBreak="0">
    <w:nsid w:val="149544B5"/>
    <w:multiLevelType w:val="singleLevel"/>
    <w:tmpl w:val="040D0003"/>
    <w:lvl w:ilvl="0">
      <w:start w:val="1"/>
      <w:numFmt w:val="chosung"/>
      <w:lvlText w:val=""/>
      <w:lvlJc w:val="center"/>
      <w:pPr>
        <w:tabs>
          <w:tab w:val="num" w:pos="648"/>
        </w:tabs>
        <w:ind w:left="360" w:right="360" w:hanging="72"/>
      </w:pPr>
      <w:rPr>
        <w:rFonts w:ascii="Symbol" w:hAnsi="Symbol" w:hint="default"/>
      </w:rPr>
    </w:lvl>
  </w:abstractNum>
  <w:abstractNum w:abstractNumId="5" w15:restartNumberingAfterBreak="0">
    <w:nsid w:val="15FC13E3"/>
    <w:multiLevelType w:val="hybridMultilevel"/>
    <w:tmpl w:val="F8DEF30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F65CFA"/>
    <w:multiLevelType w:val="hybridMultilevel"/>
    <w:tmpl w:val="7932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AF8"/>
    <w:multiLevelType w:val="hybridMultilevel"/>
    <w:tmpl w:val="2B1A06E8"/>
    <w:lvl w:ilvl="0" w:tplc="B11ABB9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51789"/>
    <w:multiLevelType w:val="hybridMultilevel"/>
    <w:tmpl w:val="537AF70A"/>
    <w:lvl w:ilvl="0" w:tplc="F030EF92">
      <w:start w:val="4"/>
      <w:numFmt w:val="decimal"/>
      <w:lvlText w:val="%1."/>
      <w:lvlJc w:val="left"/>
      <w:pPr>
        <w:tabs>
          <w:tab w:val="num" w:pos="720"/>
        </w:tabs>
        <w:ind w:left="720" w:hanging="360"/>
      </w:pPr>
    </w:lvl>
    <w:lvl w:ilvl="1" w:tplc="7006F93E" w:tentative="1">
      <w:start w:val="1"/>
      <w:numFmt w:val="decimal"/>
      <w:lvlText w:val="%2."/>
      <w:lvlJc w:val="left"/>
      <w:pPr>
        <w:tabs>
          <w:tab w:val="num" w:pos="1440"/>
        </w:tabs>
        <w:ind w:left="1440" w:hanging="360"/>
      </w:pPr>
    </w:lvl>
    <w:lvl w:ilvl="2" w:tplc="5336BA1A" w:tentative="1">
      <w:start w:val="1"/>
      <w:numFmt w:val="decimal"/>
      <w:lvlText w:val="%3."/>
      <w:lvlJc w:val="left"/>
      <w:pPr>
        <w:tabs>
          <w:tab w:val="num" w:pos="2160"/>
        </w:tabs>
        <w:ind w:left="2160" w:hanging="360"/>
      </w:pPr>
    </w:lvl>
    <w:lvl w:ilvl="3" w:tplc="1F1004E0" w:tentative="1">
      <w:start w:val="1"/>
      <w:numFmt w:val="decimal"/>
      <w:lvlText w:val="%4."/>
      <w:lvlJc w:val="left"/>
      <w:pPr>
        <w:tabs>
          <w:tab w:val="num" w:pos="2880"/>
        </w:tabs>
        <w:ind w:left="2880" w:hanging="360"/>
      </w:pPr>
    </w:lvl>
    <w:lvl w:ilvl="4" w:tplc="6F069CB2" w:tentative="1">
      <w:start w:val="1"/>
      <w:numFmt w:val="decimal"/>
      <w:lvlText w:val="%5."/>
      <w:lvlJc w:val="left"/>
      <w:pPr>
        <w:tabs>
          <w:tab w:val="num" w:pos="3600"/>
        </w:tabs>
        <w:ind w:left="3600" w:hanging="360"/>
      </w:pPr>
    </w:lvl>
    <w:lvl w:ilvl="5" w:tplc="CFE655C6" w:tentative="1">
      <w:start w:val="1"/>
      <w:numFmt w:val="decimal"/>
      <w:lvlText w:val="%6."/>
      <w:lvlJc w:val="left"/>
      <w:pPr>
        <w:tabs>
          <w:tab w:val="num" w:pos="4320"/>
        </w:tabs>
        <w:ind w:left="4320" w:hanging="360"/>
      </w:pPr>
    </w:lvl>
    <w:lvl w:ilvl="6" w:tplc="17D23DEA" w:tentative="1">
      <w:start w:val="1"/>
      <w:numFmt w:val="decimal"/>
      <w:lvlText w:val="%7."/>
      <w:lvlJc w:val="left"/>
      <w:pPr>
        <w:tabs>
          <w:tab w:val="num" w:pos="5040"/>
        </w:tabs>
        <w:ind w:left="5040" w:hanging="360"/>
      </w:pPr>
    </w:lvl>
    <w:lvl w:ilvl="7" w:tplc="A6208210" w:tentative="1">
      <w:start w:val="1"/>
      <w:numFmt w:val="decimal"/>
      <w:lvlText w:val="%8."/>
      <w:lvlJc w:val="left"/>
      <w:pPr>
        <w:tabs>
          <w:tab w:val="num" w:pos="5760"/>
        </w:tabs>
        <w:ind w:left="5760" w:hanging="360"/>
      </w:pPr>
    </w:lvl>
    <w:lvl w:ilvl="8" w:tplc="31E220F6" w:tentative="1">
      <w:start w:val="1"/>
      <w:numFmt w:val="decimal"/>
      <w:lvlText w:val="%9."/>
      <w:lvlJc w:val="left"/>
      <w:pPr>
        <w:tabs>
          <w:tab w:val="num" w:pos="6480"/>
        </w:tabs>
        <w:ind w:left="6480" w:hanging="360"/>
      </w:pPr>
    </w:lvl>
  </w:abstractNum>
  <w:abstractNum w:abstractNumId="9" w15:restartNumberingAfterBreak="0">
    <w:nsid w:val="236760AD"/>
    <w:multiLevelType w:val="hybridMultilevel"/>
    <w:tmpl w:val="B8762BA0"/>
    <w:lvl w:ilvl="0" w:tplc="25A0AE62">
      <w:start w:val="1"/>
      <w:numFmt w:val="bullet"/>
      <w:pStyle w:val="ListBullet3"/>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24F16E0D"/>
    <w:multiLevelType w:val="hybridMultilevel"/>
    <w:tmpl w:val="F0DE3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521C73"/>
    <w:multiLevelType w:val="multilevel"/>
    <w:tmpl w:val="B728079C"/>
    <w:lvl w:ilvl="0">
      <w:start w:val="1"/>
      <w:numFmt w:val="bullet"/>
      <w:pStyle w:val="BulletOutline"/>
      <w:lvlText w:val=""/>
      <w:lvlJc w:val="left"/>
      <w:pPr>
        <w:tabs>
          <w:tab w:val="num" w:pos="1080"/>
        </w:tabs>
        <w:ind w:left="1080" w:right="1080" w:hanging="360"/>
      </w:pPr>
      <w:rPr>
        <w:rFonts w:ascii="Symbol" w:hAnsi="Symbol" w:hint="default"/>
        <w:sz w:val="28"/>
      </w:rPr>
    </w:lvl>
    <w:lvl w:ilvl="1">
      <w:start w:val="1"/>
      <w:numFmt w:val="bullet"/>
      <w:lvlText w:val=""/>
      <w:lvlJc w:val="left"/>
      <w:pPr>
        <w:tabs>
          <w:tab w:val="num" w:pos="1440"/>
        </w:tabs>
        <w:ind w:left="1440" w:right="1440" w:hanging="360"/>
      </w:pPr>
      <w:rPr>
        <w:rFonts w:ascii="Symbol" w:hAnsi="Symbol" w:hint="default"/>
        <w:sz w:val="28"/>
      </w:rPr>
    </w:lvl>
    <w:lvl w:ilvl="2">
      <w:start w:val="1"/>
      <w:numFmt w:val="bullet"/>
      <w:lvlText w:val=""/>
      <w:lvlJc w:val="left"/>
      <w:pPr>
        <w:tabs>
          <w:tab w:val="num" w:pos="1944"/>
        </w:tabs>
        <w:ind w:left="1944" w:right="1944" w:hanging="504"/>
      </w:pPr>
      <w:rPr>
        <w:rFonts w:ascii="Symbol" w:hAnsi="Symbol" w:hint="default"/>
        <w:sz w:val="28"/>
      </w:rPr>
    </w:lvl>
    <w:lvl w:ilvl="3">
      <w:start w:val="1"/>
      <w:numFmt w:val="none"/>
      <w:lvlText w:val=""/>
      <w:lvlJc w:val="left"/>
      <w:pPr>
        <w:tabs>
          <w:tab w:val="num" w:pos="1944"/>
        </w:tabs>
        <w:ind w:left="1944" w:right="1944" w:hanging="504"/>
      </w:pPr>
      <w:rPr>
        <w:rFonts w:hint="default"/>
      </w:rPr>
    </w:lvl>
    <w:lvl w:ilvl="4">
      <w:start w:val="1"/>
      <w:numFmt w:val="none"/>
      <w:lvlText w:val=""/>
      <w:lvlJc w:val="left"/>
      <w:pPr>
        <w:tabs>
          <w:tab w:val="num" w:pos="1944"/>
        </w:tabs>
        <w:ind w:left="1944" w:right="1944" w:hanging="504"/>
      </w:pPr>
      <w:rPr>
        <w:rFonts w:hint="default"/>
      </w:rPr>
    </w:lvl>
    <w:lvl w:ilvl="5">
      <w:start w:val="1"/>
      <w:numFmt w:val="none"/>
      <w:lvlText w:val=""/>
      <w:lvlJc w:val="left"/>
      <w:pPr>
        <w:tabs>
          <w:tab w:val="num" w:pos="2160"/>
        </w:tabs>
        <w:ind w:left="2160" w:right="2160" w:hanging="360"/>
      </w:pPr>
      <w:rPr>
        <w:rFonts w:hint="default"/>
      </w:rPr>
    </w:lvl>
    <w:lvl w:ilvl="6">
      <w:start w:val="1"/>
      <w:numFmt w:val="none"/>
      <w:lvlText w:val=""/>
      <w:lvlJc w:val="left"/>
      <w:pPr>
        <w:tabs>
          <w:tab w:val="num" w:pos="2520"/>
        </w:tabs>
        <w:ind w:left="2520" w:right="2520" w:hanging="360"/>
      </w:pPr>
      <w:rPr>
        <w:rFonts w:hint="default"/>
      </w:rPr>
    </w:lvl>
    <w:lvl w:ilvl="7">
      <w:start w:val="1"/>
      <w:numFmt w:val="none"/>
      <w:lvlText w:val=""/>
      <w:lvlJc w:val="left"/>
      <w:pPr>
        <w:tabs>
          <w:tab w:val="num" w:pos="2880"/>
        </w:tabs>
        <w:ind w:left="2880" w:right="2880" w:hanging="360"/>
      </w:pPr>
      <w:rPr>
        <w:rFonts w:hint="default"/>
      </w:rPr>
    </w:lvl>
    <w:lvl w:ilvl="8">
      <w:start w:val="1"/>
      <w:numFmt w:val="none"/>
      <w:lvlText w:val=""/>
      <w:lvlJc w:val="left"/>
      <w:pPr>
        <w:tabs>
          <w:tab w:val="num" w:pos="3240"/>
        </w:tabs>
        <w:ind w:left="3240" w:right="3240" w:hanging="360"/>
      </w:pPr>
      <w:rPr>
        <w:rFonts w:hint="default"/>
      </w:rPr>
    </w:lvl>
  </w:abstractNum>
  <w:abstractNum w:abstractNumId="12" w15:restartNumberingAfterBreak="0">
    <w:nsid w:val="2AC46007"/>
    <w:multiLevelType w:val="multilevel"/>
    <w:tmpl w:val="DACEAA80"/>
    <w:lvl w:ilvl="0">
      <w:start w:val="1"/>
      <w:numFmt w:val="decimal"/>
      <w:pStyle w:val="Heading1"/>
      <w:suff w:val="space"/>
      <w:lvlText w:val="%1."/>
      <w:lvlJc w:val="left"/>
      <w:pPr>
        <w:ind w:left="432" w:righ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002" w:right="576" w:hanging="576"/>
      </w:pPr>
      <w:rPr>
        <w:rFonts w:hint="default"/>
      </w:rPr>
    </w:lvl>
    <w:lvl w:ilvl="2">
      <w:start w:val="1"/>
      <w:numFmt w:val="decimal"/>
      <w:pStyle w:val="Heading3"/>
      <w:suff w:val="space"/>
      <w:lvlText w:val="%1.%2.%3"/>
      <w:lvlJc w:val="left"/>
      <w:pPr>
        <w:ind w:left="720" w:right="720" w:hanging="720"/>
      </w:pPr>
      <w:rPr>
        <w:rFonts w:hint="default"/>
      </w:rPr>
    </w:lvl>
    <w:lvl w:ilvl="3">
      <w:start w:val="1"/>
      <w:numFmt w:val="decimal"/>
      <w:pStyle w:val="Heading4"/>
      <w:suff w:val="space"/>
      <w:lvlText w:val="%1.%2.%3.%4"/>
      <w:lvlJc w:val="left"/>
      <w:pPr>
        <w:ind w:left="864" w:right="864" w:hanging="864"/>
      </w:pPr>
      <w:rPr>
        <w:rFonts w:hint="default"/>
      </w:rPr>
    </w:lvl>
    <w:lvl w:ilvl="4">
      <w:start w:val="1"/>
      <w:numFmt w:val="decimal"/>
      <w:pStyle w:val="Heading5"/>
      <w:suff w:val="space"/>
      <w:lvlText w:val="%1.%2.%3.%4.%5"/>
      <w:lvlJc w:val="left"/>
      <w:pPr>
        <w:ind w:left="1008" w:right="1008" w:hanging="1008"/>
      </w:pPr>
      <w:rPr>
        <w:rFonts w:hint="default"/>
      </w:rPr>
    </w:lvl>
    <w:lvl w:ilvl="5">
      <w:start w:val="1"/>
      <w:numFmt w:val="decimal"/>
      <w:pStyle w:val="Heading6"/>
      <w:suff w:val="space"/>
      <w:lvlText w:val="%1.%2.%3.%4.%5.%6"/>
      <w:lvlJc w:val="left"/>
      <w:pPr>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13" w15:restartNumberingAfterBreak="0">
    <w:nsid w:val="2AC911EC"/>
    <w:multiLevelType w:val="singleLevel"/>
    <w:tmpl w:val="A844D04E"/>
    <w:lvl w:ilvl="0">
      <w:start w:val="1"/>
      <w:numFmt w:val="decimal"/>
      <w:lvlText w:val="%1."/>
      <w:legacy w:legacy="1" w:legacySpace="0" w:legacyIndent="360"/>
      <w:lvlJc w:val="left"/>
      <w:pPr>
        <w:ind w:left="1224" w:right="1224" w:hanging="360"/>
      </w:pPr>
    </w:lvl>
  </w:abstractNum>
  <w:abstractNum w:abstractNumId="14" w15:restartNumberingAfterBreak="0">
    <w:nsid w:val="2B4239BB"/>
    <w:multiLevelType w:val="singleLevel"/>
    <w:tmpl w:val="A844D04E"/>
    <w:lvl w:ilvl="0">
      <w:start w:val="1"/>
      <w:numFmt w:val="decimal"/>
      <w:lvlText w:val="%1."/>
      <w:legacy w:legacy="1" w:legacySpace="0" w:legacyIndent="360"/>
      <w:lvlJc w:val="left"/>
      <w:pPr>
        <w:ind w:left="1224" w:right="1224" w:hanging="360"/>
      </w:pPr>
    </w:lvl>
  </w:abstractNum>
  <w:abstractNum w:abstractNumId="15" w15:restartNumberingAfterBreak="0">
    <w:nsid w:val="2DDC1945"/>
    <w:multiLevelType w:val="singleLevel"/>
    <w:tmpl w:val="A844D04E"/>
    <w:lvl w:ilvl="0">
      <w:start w:val="1"/>
      <w:numFmt w:val="decimal"/>
      <w:lvlText w:val="%1."/>
      <w:legacy w:legacy="1" w:legacySpace="0" w:legacyIndent="360"/>
      <w:lvlJc w:val="left"/>
      <w:pPr>
        <w:ind w:left="1224" w:right="1224" w:hanging="360"/>
      </w:pPr>
    </w:lvl>
  </w:abstractNum>
  <w:abstractNum w:abstractNumId="16" w15:restartNumberingAfterBreak="0">
    <w:nsid w:val="324951E6"/>
    <w:multiLevelType w:val="hybridMultilevel"/>
    <w:tmpl w:val="A154C412"/>
    <w:lvl w:ilvl="0" w:tplc="F732BE78">
      <w:start w:val="1"/>
      <w:numFmt w:val="decimal"/>
      <w:lvlText w:val="%1)"/>
      <w:lvlJc w:val="left"/>
      <w:pPr>
        <w:ind w:left="720" w:hanging="360"/>
      </w:pPr>
      <w:rPr>
        <w:rFonts w:hint="default"/>
        <w:b/>
        <w:sz w:val="3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E001A"/>
    <w:multiLevelType w:val="hybridMultilevel"/>
    <w:tmpl w:val="F0DE3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DF6E38"/>
    <w:multiLevelType w:val="singleLevel"/>
    <w:tmpl w:val="A844D04E"/>
    <w:lvl w:ilvl="0">
      <w:start w:val="1"/>
      <w:numFmt w:val="decimal"/>
      <w:lvlText w:val="%1."/>
      <w:legacy w:legacy="1" w:legacySpace="0" w:legacyIndent="360"/>
      <w:lvlJc w:val="left"/>
      <w:pPr>
        <w:ind w:left="1224" w:right="1224" w:hanging="360"/>
      </w:pPr>
    </w:lvl>
  </w:abstractNum>
  <w:abstractNum w:abstractNumId="19" w15:restartNumberingAfterBreak="0">
    <w:nsid w:val="3D32651F"/>
    <w:multiLevelType w:val="hybridMultilevel"/>
    <w:tmpl w:val="7FD0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728F8"/>
    <w:multiLevelType w:val="singleLevel"/>
    <w:tmpl w:val="ADCAA976"/>
    <w:lvl w:ilvl="0">
      <w:start w:val="1"/>
      <w:numFmt w:val="bullet"/>
      <w:pStyle w:val="TableEntry-Bullet"/>
      <w:lvlText w:val=""/>
      <w:lvlJc w:val="left"/>
      <w:pPr>
        <w:tabs>
          <w:tab w:val="num" w:pos="576"/>
        </w:tabs>
        <w:ind w:left="504" w:right="504" w:hanging="288"/>
      </w:pPr>
      <w:rPr>
        <w:rFonts w:ascii="Symbol" w:hAnsi="Symbol" w:hint="default"/>
      </w:rPr>
    </w:lvl>
  </w:abstractNum>
  <w:abstractNum w:abstractNumId="21" w15:restartNumberingAfterBreak="0">
    <w:nsid w:val="3FF55269"/>
    <w:multiLevelType w:val="singleLevel"/>
    <w:tmpl w:val="A844D04E"/>
    <w:lvl w:ilvl="0">
      <w:start w:val="1"/>
      <w:numFmt w:val="decimal"/>
      <w:lvlText w:val="%1."/>
      <w:legacy w:legacy="1" w:legacySpace="0" w:legacyIndent="360"/>
      <w:lvlJc w:val="left"/>
      <w:pPr>
        <w:ind w:left="1224" w:right="1224" w:hanging="360"/>
      </w:pPr>
    </w:lvl>
  </w:abstractNum>
  <w:abstractNum w:abstractNumId="22" w15:restartNumberingAfterBreak="0">
    <w:nsid w:val="4A7C416A"/>
    <w:multiLevelType w:val="hybridMultilevel"/>
    <w:tmpl w:val="F0DE3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CE44A4"/>
    <w:multiLevelType w:val="multilevel"/>
    <w:tmpl w:val="30C8BD9A"/>
    <w:lvl w:ilvl="0">
      <w:start w:val="6"/>
      <w:numFmt w:val="decimal"/>
      <w:pStyle w:val="CommentText"/>
      <w:suff w:val="space"/>
      <w:lvlText w:val="%1. "/>
      <w:lvlJc w:val="left"/>
      <w:pPr>
        <w:ind w:left="144" w:right="144" w:hanging="144"/>
      </w:pPr>
      <w:rPr>
        <w:rFonts w:hint="default"/>
      </w:rPr>
    </w:lvl>
    <w:lvl w:ilvl="1">
      <w:start w:val="1"/>
      <w:numFmt w:val="decimal"/>
      <w:suff w:val="space"/>
      <w:lvlText w:val="%1.%2 "/>
      <w:lvlJc w:val="left"/>
      <w:pPr>
        <w:ind w:left="288" w:right="288" w:hanging="288"/>
      </w:pPr>
      <w:rPr>
        <w:rFonts w:hint="default"/>
      </w:rPr>
    </w:lvl>
    <w:lvl w:ilvl="2">
      <w:start w:val="1"/>
      <w:numFmt w:val="decimal"/>
      <w:suff w:val="space"/>
      <w:lvlText w:val="%1.%2.%3 "/>
      <w:lvlJc w:val="left"/>
      <w:pPr>
        <w:ind w:left="432" w:right="432" w:hanging="432"/>
      </w:pPr>
      <w:rPr>
        <w:rFonts w:hint="default"/>
      </w:rPr>
    </w:lvl>
    <w:lvl w:ilvl="3">
      <w:start w:val="1"/>
      <w:numFmt w:val="decimal"/>
      <w:suff w:val="space"/>
      <w:lvlText w:val="%1.%2.%3.%4"/>
      <w:lvlJc w:val="left"/>
      <w:pPr>
        <w:ind w:left="576" w:right="576" w:hanging="576"/>
      </w:pPr>
      <w:rPr>
        <w:rFonts w:hint="default"/>
      </w:rPr>
    </w:lvl>
    <w:lvl w:ilvl="4">
      <w:start w:val="1"/>
      <w:numFmt w:val="decimal"/>
      <w:suff w:val="space"/>
      <w:lvlText w:val="%1.%2.%3.%4.%5"/>
      <w:lvlJc w:val="left"/>
      <w:pPr>
        <w:ind w:left="720" w:right="720" w:hanging="720"/>
      </w:pPr>
      <w:rPr>
        <w:rFonts w:hint="default"/>
      </w:rPr>
    </w:lvl>
    <w:lvl w:ilvl="5">
      <w:start w:val="1"/>
      <w:numFmt w:val="decimal"/>
      <w:suff w:val="space"/>
      <w:lvlText w:val="%6%1.%2.%3.%4.%5."/>
      <w:lvlJc w:val="left"/>
      <w:pPr>
        <w:ind w:left="864" w:right="864" w:hanging="864"/>
      </w:pPr>
      <w:rPr>
        <w:rFonts w:hint="default"/>
      </w:rPr>
    </w:lvl>
    <w:lvl w:ilvl="6">
      <w:start w:val="1"/>
      <w:numFmt w:val="decimal"/>
      <w:lvlText w:val="%1.%2.%3.%4.%5.%6.%7"/>
      <w:lvlJc w:val="center"/>
      <w:pPr>
        <w:tabs>
          <w:tab w:val="num" w:pos="1296"/>
        </w:tabs>
        <w:ind w:left="1008" w:right="1008" w:hanging="1008"/>
      </w:pPr>
      <w:rPr>
        <w:rFonts w:hint="default"/>
      </w:rPr>
    </w:lvl>
    <w:lvl w:ilvl="7">
      <w:start w:val="1"/>
      <w:numFmt w:val="decimal"/>
      <w:lvlText w:val="%1.%2.%3.%4.%5.%6.%7.%8"/>
      <w:lvlJc w:val="center"/>
      <w:pPr>
        <w:tabs>
          <w:tab w:val="num" w:pos="1440"/>
        </w:tabs>
        <w:ind w:left="1152" w:right="1152" w:hanging="1152"/>
      </w:pPr>
      <w:rPr>
        <w:rFonts w:hint="default"/>
      </w:rPr>
    </w:lvl>
    <w:lvl w:ilvl="8">
      <w:start w:val="1"/>
      <w:numFmt w:val="decimal"/>
      <w:lvlText w:val="%1.%2.%3.%4.%5.%6.%7.%8.%9"/>
      <w:lvlJc w:val="center"/>
      <w:pPr>
        <w:tabs>
          <w:tab w:val="num" w:pos="1584"/>
        </w:tabs>
        <w:ind w:left="1296" w:right="1296" w:hanging="1296"/>
      </w:pPr>
      <w:rPr>
        <w:rFonts w:hint="default"/>
      </w:rPr>
    </w:lvl>
  </w:abstractNum>
  <w:abstractNum w:abstractNumId="24" w15:restartNumberingAfterBreak="0">
    <w:nsid w:val="50272915"/>
    <w:multiLevelType w:val="hybridMultilevel"/>
    <w:tmpl w:val="FA10CC50"/>
    <w:lvl w:ilvl="0" w:tplc="A642C452">
      <w:start w:val="1"/>
      <w:numFmt w:val="decimal"/>
      <w:lvlText w:val="%1."/>
      <w:lvlJc w:val="left"/>
      <w:pPr>
        <w:tabs>
          <w:tab w:val="num" w:pos="720"/>
        </w:tabs>
        <w:ind w:left="720" w:hanging="360"/>
      </w:pPr>
    </w:lvl>
    <w:lvl w:ilvl="1" w:tplc="1EAE432C" w:tentative="1">
      <w:start w:val="1"/>
      <w:numFmt w:val="decimal"/>
      <w:lvlText w:val="%2."/>
      <w:lvlJc w:val="left"/>
      <w:pPr>
        <w:tabs>
          <w:tab w:val="num" w:pos="1440"/>
        </w:tabs>
        <w:ind w:left="1440" w:hanging="360"/>
      </w:pPr>
    </w:lvl>
    <w:lvl w:ilvl="2" w:tplc="4E36E396" w:tentative="1">
      <w:start w:val="1"/>
      <w:numFmt w:val="decimal"/>
      <w:lvlText w:val="%3."/>
      <w:lvlJc w:val="left"/>
      <w:pPr>
        <w:tabs>
          <w:tab w:val="num" w:pos="2160"/>
        </w:tabs>
        <w:ind w:left="2160" w:hanging="360"/>
      </w:pPr>
    </w:lvl>
    <w:lvl w:ilvl="3" w:tplc="8A4E4266" w:tentative="1">
      <w:start w:val="1"/>
      <w:numFmt w:val="decimal"/>
      <w:lvlText w:val="%4."/>
      <w:lvlJc w:val="left"/>
      <w:pPr>
        <w:tabs>
          <w:tab w:val="num" w:pos="2880"/>
        </w:tabs>
        <w:ind w:left="2880" w:hanging="360"/>
      </w:pPr>
    </w:lvl>
    <w:lvl w:ilvl="4" w:tplc="BB02BC68" w:tentative="1">
      <w:start w:val="1"/>
      <w:numFmt w:val="decimal"/>
      <w:lvlText w:val="%5."/>
      <w:lvlJc w:val="left"/>
      <w:pPr>
        <w:tabs>
          <w:tab w:val="num" w:pos="3600"/>
        </w:tabs>
        <w:ind w:left="3600" w:hanging="360"/>
      </w:pPr>
    </w:lvl>
    <w:lvl w:ilvl="5" w:tplc="6FC437AC" w:tentative="1">
      <w:start w:val="1"/>
      <w:numFmt w:val="decimal"/>
      <w:lvlText w:val="%6."/>
      <w:lvlJc w:val="left"/>
      <w:pPr>
        <w:tabs>
          <w:tab w:val="num" w:pos="4320"/>
        </w:tabs>
        <w:ind w:left="4320" w:hanging="360"/>
      </w:pPr>
    </w:lvl>
    <w:lvl w:ilvl="6" w:tplc="1C7E88A0" w:tentative="1">
      <w:start w:val="1"/>
      <w:numFmt w:val="decimal"/>
      <w:lvlText w:val="%7."/>
      <w:lvlJc w:val="left"/>
      <w:pPr>
        <w:tabs>
          <w:tab w:val="num" w:pos="5040"/>
        </w:tabs>
        <w:ind w:left="5040" w:hanging="360"/>
      </w:pPr>
    </w:lvl>
    <w:lvl w:ilvl="7" w:tplc="C570E32C" w:tentative="1">
      <w:start w:val="1"/>
      <w:numFmt w:val="decimal"/>
      <w:lvlText w:val="%8."/>
      <w:lvlJc w:val="left"/>
      <w:pPr>
        <w:tabs>
          <w:tab w:val="num" w:pos="5760"/>
        </w:tabs>
        <w:ind w:left="5760" w:hanging="360"/>
      </w:pPr>
    </w:lvl>
    <w:lvl w:ilvl="8" w:tplc="A71088F2" w:tentative="1">
      <w:start w:val="1"/>
      <w:numFmt w:val="decimal"/>
      <w:lvlText w:val="%9."/>
      <w:lvlJc w:val="left"/>
      <w:pPr>
        <w:tabs>
          <w:tab w:val="num" w:pos="6480"/>
        </w:tabs>
        <w:ind w:left="6480" w:hanging="360"/>
      </w:pPr>
    </w:lvl>
  </w:abstractNum>
  <w:abstractNum w:abstractNumId="25" w15:restartNumberingAfterBreak="0">
    <w:nsid w:val="51A72EC8"/>
    <w:multiLevelType w:val="singleLevel"/>
    <w:tmpl w:val="A844D04E"/>
    <w:lvl w:ilvl="0">
      <w:start w:val="1"/>
      <w:numFmt w:val="decimal"/>
      <w:lvlText w:val="%1."/>
      <w:legacy w:legacy="1" w:legacySpace="0" w:legacyIndent="360"/>
      <w:lvlJc w:val="left"/>
      <w:pPr>
        <w:ind w:left="1224" w:right="1224" w:hanging="360"/>
      </w:pPr>
    </w:lvl>
  </w:abstractNum>
  <w:abstractNum w:abstractNumId="26" w15:restartNumberingAfterBreak="0">
    <w:nsid w:val="55AC7475"/>
    <w:multiLevelType w:val="singleLevel"/>
    <w:tmpl w:val="FCF29460"/>
    <w:lvl w:ilvl="0">
      <w:start w:val="1"/>
      <w:numFmt w:val="bullet"/>
      <w:pStyle w:val="ListBullet4"/>
      <w:lvlText w:val=""/>
      <w:lvlJc w:val="left"/>
      <w:pPr>
        <w:tabs>
          <w:tab w:val="num" w:pos="720"/>
        </w:tabs>
        <w:ind w:left="720" w:right="720" w:hanging="360"/>
      </w:pPr>
      <w:rPr>
        <w:rFonts w:ascii="Symbol" w:hAnsi="Symbol" w:hint="default"/>
      </w:rPr>
    </w:lvl>
  </w:abstractNum>
  <w:abstractNum w:abstractNumId="27" w15:restartNumberingAfterBreak="0">
    <w:nsid w:val="59346B31"/>
    <w:multiLevelType w:val="hybridMultilevel"/>
    <w:tmpl w:val="1C80AF62"/>
    <w:lvl w:ilvl="0" w:tplc="D53E5D1A">
      <w:start w:val="1"/>
      <w:numFmt w:val="bullet"/>
      <w:lvlText w:val="•"/>
      <w:lvlJc w:val="left"/>
      <w:pPr>
        <w:tabs>
          <w:tab w:val="num" w:pos="720"/>
        </w:tabs>
        <w:ind w:left="720" w:hanging="360"/>
      </w:pPr>
      <w:rPr>
        <w:rFonts w:ascii="Arial" w:hAnsi="Arial" w:hint="default"/>
      </w:rPr>
    </w:lvl>
    <w:lvl w:ilvl="1" w:tplc="0E680D3E" w:tentative="1">
      <w:start w:val="1"/>
      <w:numFmt w:val="bullet"/>
      <w:lvlText w:val="•"/>
      <w:lvlJc w:val="left"/>
      <w:pPr>
        <w:tabs>
          <w:tab w:val="num" w:pos="1440"/>
        </w:tabs>
        <w:ind w:left="1440" w:hanging="360"/>
      </w:pPr>
      <w:rPr>
        <w:rFonts w:ascii="Arial" w:hAnsi="Arial" w:hint="default"/>
      </w:rPr>
    </w:lvl>
    <w:lvl w:ilvl="2" w:tplc="69EACC30" w:tentative="1">
      <w:start w:val="1"/>
      <w:numFmt w:val="bullet"/>
      <w:lvlText w:val="•"/>
      <w:lvlJc w:val="left"/>
      <w:pPr>
        <w:tabs>
          <w:tab w:val="num" w:pos="2160"/>
        </w:tabs>
        <w:ind w:left="2160" w:hanging="360"/>
      </w:pPr>
      <w:rPr>
        <w:rFonts w:ascii="Arial" w:hAnsi="Arial" w:hint="default"/>
      </w:rPr>
    </w:lvl>
    <w:lvl w:ilvl="3" w:tplc="05EA22D2" w:tentative="1">
      <w:start w:val="1"/>
      <w:numFmt w:val="bullet"/>
      <w:lvlText w:val="•"/>
      <w:lvlJc w:val="left"/>
      <w:pPr>
        <w:tabs>
          <w:tab w:val="num" w:pos="2880"/>
        </w:tabs>
        <w:ind w:left="2880" w:hanging="360"/>
      </w:pPr>
      <w:rPr>
        <w:rFonts w:ascii="Arial" w:hAnsi="Arial" w:hint="default"/>
      </w:rPr>
    </w:lvl>
    <w:lvl w:ilvl="4" w:tplc="2240360C" w:tentative="1">
      <w:start w:val="1"/>
      <w:numFmt w:val="bullet"/>
      <w:lvlText w:val="•"/>
      <w:lvlJc w:val="left"/>
      <w:pPr>
        <w:tabs>
          <w:tab w:val="num" w:pos="3600"/>
        </w:tabs>
        <w:ind w:left="3600" w:hanging="360"/>
      </w:pPr>
      <w:rPr>
        <w:rFonts w:ascii="Arial" w:hAnsi="Arial" w:hint="default"/>
      </w:rPr>
    </w:lvl>
    <w:lvl w:ilvl="5" w:tplc="C32E46F0" w:tentative="1">
      <w:start w:val="1"/>
      <w:numFmt w:val="bullet"/>
      <w:lvlText w:val="•"/>
      <w:lvlJc w:val="left"/>
      <w:pPr>
        <w:tabs>
          <w:tab w:val="num" w:pos="4320"/>
        </w:tabs>
        <w:ind w:left="4320" w:hanging="360"/>
      </w:pPr>
      <w:rPr>
        <w:rFonts w:ascii="Arial" w:hAnsi="Arial" w:hint="default"/>
      </w:rPr>
    </w:lvl>
    <w:lvl w:ilvl="6" w:tplc="B80898F0" w:tentative="1">
      <w:start w:val="1"/>
      <w:numFmt w:val="bullet"/>
      <w:lvlText w:val="•"/>
      <w:lvlJc w:val="left"/>
      <w:pPr>
        <w:tabs>
          <w:tab w:val="num" w:pos="5040"/>
        </w:tabs>
        <w:ind w:left="5040" w:hanging="360"/>
      </w:pPr>
      <w:rPr>
        <w:rFonts w:ascii="Arial" w:hAnsi="Arial" w:hint="default"/>
      </w:rPr>
    </w:lvl>
    <w:lvl w:ilvl="7" w:tplc="D45EBC8C" w:tentative="1">
      <w:start w:val="1"/>
      <w:numFmt w:val="bullet"/>
      <w:lvlText w:val="•"/>
      <w:lvlJc w:val="left"/>
      <w:pPr>
        <w:tabs>
          <w:tab w:val="num" w:pos="5760"/>
        </w:tabs>
        <w:ind w:left="5760" w:hanging="360"/>
      </w:pPr>
      <w:rPr>
        <w:rFonts w:ascii="Arial" w:hAnsi="Arial" w:hint="default"/>
      </w:rPr>
    </w:lvl>
    <w:lvl w:ilvl="8" w:tplc="EE20E69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C445AB1"/>
    <w:multiLevelType w:val="hybridMultilevel"/>
    <w:tmpl w:val="F0DE3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214DCE"/>
    <w:multiLevelType w:val="hybridMultilevel"/>
    <w:tmpl w:val="2B7C7D78"/>
    <w:lvl w:ilvl="0" w:tplc="9CC842EE">
      <w:start w:val="1"/>
      <w:numFmt w:val="upperLetter"/>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0" w15:restartNumberingAfterBreak="0">
    <w:nsid w:val="6E8B1489"/>
    <w:multiLevelType w:val="hybridMultilevel"/>
    <w:tmpl w:val="2BB40FE4"/>
    <w:lvl w:ilvl="0" w:tplc="1DDAB5BC">
      <w:numFmt w:val="bullet"/>
      <w:pStyle w:val="Title"/>
      <w:lvlText w:val=""/>
      <w:lvlJc w:val="left"/>
      <w:pPr>
        <w:tabs>
          <w:tab w:val="num" w:pos="720"/>
        </w:tabs>
        <w:ind w:left="530" w:right="530" w:hanging="170"/>
      </w:pPr>
      <w:rPr>
        <w:rFonts w:ascii="Wingdings" w:hAnsi="Wingdings" w:hint="default"/>
        <w:color w:val="993366"/>
        <w:sz w:val="16"/>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1" w15:restartNumberingAfterBreak="0">
    <w:nsid w:val="6ED47D17"/>
    <w:multiLevelType w:val="multilevel"/>
    <w:tmpl w:val="3752C958"/>
    <w:lvl w:ilvl="0">
      <w:start w:val="1"/>
      <w:numFmt w:val="upperRoman"/>
      <w:lvlText w:val="%1)"/>
      <w:lvlJc w:val="left"/>
      <w:pPr>
        <w:tabs>
          <w:tab w:val="num" w:pos="720"/>
        </w:tabs>
        <w:ind w:left="360" w:right="360" w:hanging="360"/>
      </w:pPr>
    </w:lvl>
    <w:lvl w:ilvl="1">
      <w:start w:val="1"/>
      <w:numFmt w:val="lowerLetter"/>
      <w:lvlText w:val="%2)"/>
      <w:lvlJc w:val="left"/>
      <w:pPr>
        <w:tabs>
          <w:tab w:val="num" w:pos="720"/>
        </w:tabs>
        <w:ind w:left="720" w:right="720" w:hanging="360"/>
      </w:pPr>
    </w:lvl>
    <w:lvl w:ilvl="2">
      <w:start w:val="1"/>
      <w:numFmt w:val="lowerRoman"/>
      <w:lvlText w:val="%3)"/>
      <w:lvlJc w:val="left"/>
      <w:pPr>
        <w:tabs>
          <w:tab w:val="num" w:pos="1080"/>
        </w:tabs>
        <w:ind w:left="1080" w:right="1080" w:hanging="360"/>
      </w:pPr>
    </w:lvl>
    <w:lvl w:ilvl="3">
      <w:start w:val="1"/>
      <w:numFmt w:val="decimal"/>
      <w:lvlText w:val="(%4)"/>
      <w:lvlJc w:val="left"/>
      <w:pPr>
        <w:tabs>
          <w:tab w:val="num" w:pos="1440"/>
        </w:tabs>
        <w:ind w:left="1440" w:right="1440" w:hanging="360"/>
      </w:pPr>
    </w:lvl>
    <w:lvl w:ilvl="4">
      <w:start w:val="1"/>
      <w:numFmt w:val="lowerLetter"/>
      <w:lvlText w:val="(%5)"/>
      <w:lvlJc w:val="left"/>
      <w:pPr>
        <w:tabs>
          <w:tab w:val="num" w:pos="1800"/>
        </w:tabs>
        <w:ind w:left="1800" w:right="1800" w:hanging="360"/>
      </w:pPr>
    </w:lvl>
    <w:lvl w:ilvl="5">
      <w:start w:val="1"/>
      <w:numFmt w:val="lowerRoman"/>
      <w:lvlText w:val="(%6)"/>
      <w:lvlJc w:val="left"/>
      <w:pPr>
        <w:tabs>
          <w:tab w:val="num" w:pos="2160"/>
        </w:tabs>
        <w:ind w:left="2160" w:right="2160" w:hanging="360"/>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32" w15:restartNumberingAfterBreak="0">
    <w:nsid w:val="76072C93"/>
    <w:multiLevelType w:val="multilevel"/>
    <w:tmpl w:val="0734C1A0"/>
    <w:lvl w:ilvl="0">
      <w:start w:val="1"/>
      <w:numFmt w:val="decimal"/>
      <w:pStyle w:val="FootnoteReference"/>
      <w:lvlText w:val="%1."/>
      <w:lvlJc w:val="left"/>
      <w:pPr>
        <w:tabs>
          <w:tab w:val="num" w:pos="1080"/>
        </w:tabs>
        <w:ind w:left="1080" w:right="1080" w:hanging="360"/>
      </w:pPr>
    </w:lvl>
    <w:lvl w:ilvl="1">
      <w:start w:val="1"/>
      <w:numFmt w:val="lowerLetter"/>
      <w:lvlText w:val="%2."/>
      <w:lvlJc w:val="left"/>
      <w:pPr>
        <w:tabs>
          <w:tab w:val="num" w:pos="1440"/>
        </w:tabs>
        <w:ind w:left="1440" w:right="1440" w:hanging="360"/>
      </w:pPr>
    </w:lvl>
    <w:lvl w:ilvl="2">
      <w:start w:val="1"/>
      <w:numFmt w:val="decimal"/>
      <w:lvlText w:val="(%3)"/>
      <w:lvlJc w:val="left"/>
      <w:pPr>
        <w:tabs>
          <w:tab w:val="num" w:pos="1944"/>
        </w:tabs>
        <w:ind w:left="1944" w:right="1944" w:hanging="504"/>
      </w:pPr>
    </w:lvl>
    <w:lvl w:ilvl="3">
      <w:start w:val="1"/>
      <w:numFmt w:val="lowerLetter"/>
      <w:lvlText w:val="(%4)"/>
      <w:lvlJc w:val="left"/>
      <w:pPr>
        <w:tabs>
          <w:tab w:val="num" w:pos="1944"/>
        </w:tabs>
        <w:ind w:left="1944" w:right="1944" w:hanging="360"/>
      </w:pPr>
    </w:lvl>
    <w:lvl w:ilvl="4">
      <w:start w:val="1"/>
      <w:numFmt w:val="bullet"/>
      <w:lvlText w:val=""/>
      <w:lvlJc w:val="left"/>
      <w:pPr>
        <w:tabs>
          <w:tab w:val="num" w:pos="2304"/>
        </w:tabs>
        <w:ind w:left="2304" w:right="2304" w:hanging="360"/>
      </w:pPr>
      <w:rPr>
        <w:rFonts w:ascii="Symbol" w:hAnsi="Symbol"/>
      </w:rPr>
    </w:lvl>
    <w:lvl w:ilvl="5">
      <w:start w:val="1"/>
      <w:numFmt w:val="none"/>
      <w:lvlText w:val=""/>
      <w:lvlJc w:val="left"/>
      <w:pPr>
        <w:tabs>
          <w:tab w:val="num" w:pos="2664"/>
        </w:tabs>
        <w:ind w:left="2664" w:right="2664" w:hanging="360"/>
      </w:pPr>
    </w:lvl>
    <w:lvl w:ilvl="6">
      <w:start w:val="1"/>
      <w:numFmt w:val="none"/>
      <w:lvlText w:val=""/>
      <w:lvlJc w:val="left"/>
      <w:pPr>
        <w:tabs>
          <w:tab w:val="num" w:pos="3024"/>
        </w:tabs>
        <w:ind w:left="3024" w:right="3024" w:hanging="360"/>
      </w:pPr>
    </w:lvl>
    <w:lvl w:ilvl="7">
      <w:start w:val="1"/>
      <w:numFmt w:val="none"/>
      <w:lvlText w:val=""/>
      <w:lvlJc w:val="left"/>
      <w:pPr>
        <w:tabs>
          <w:tab w:val="num" w:pos="3384"/>
        </w:tabs>
        <w:ind w:left="3384" w:right="3384" w:hanging="360"/>
      </w:pPr>
    </w:lvl>
    <w:lvl w:ilvl="8">
      <w:start w:val="1"/>
      <w:numFmt w:val="none"/>
      <w:lvlText w:val=""/>
      <w:lvlJc w:val="left"/>
      <w:pPr>
        <w:tabs>
          <w:tab w:val="num" w:pos="3744"/>
        </w:tabs>
        <w:ind w:left="3744" w:right="3744" w:hanging="360"/>
      </w:pPr>
    </w:lvl>
  </w:abstractNum>
  <w:abstractNum w:abstractNumId="33" w15:restartNumberingAfterBreak="0">
    <w:nsid w:val="7B3319EB"/>
    <w:multiLevelType w:val="hybridMultilevel"/>
    <w:tmpl w:val="29CE4876"/>
    <w:lvl w:ilvl="0" w:tplc="39B084CC">
      <w:start w:val="1"/>
      <w:numFmt w:val="bullet"/>
      <w:lvlText w:val="•"/>
      <w:lvlJc w:val="left"/>
      <w:pPr>
        <w:tabs>
          <w:tab w:val="num" w:pos="360"/>
        </w:tabs>
        <w:ind w:left="360" w:hanging="360"/>
      </w:pPr>
      <w:rPr>
        <w:rFonts w:ascii="Arial" w:hAnsi="Arial" w:hint="default"/>
      </w:rPr>
    </w:lvl>
    <w:lvl w:ilvl="1" w:tplc="0658BD3E" w:tentative="1">
      <w:start w:val="1"/>
      <w:numFmt w:val="bullet"/>
      <w:lvlText w:val="•"/>
      <w:lvlJc w:val="left"/>
      <w:pPr>
        <w:tabs>
          <w:tab w:val="num" w:pos="1080"/>
        </w:tabs>
        <w:ind w:left="1080" w:hanging="360"/>
      </w:pPr>
      <w:rPr>
        <w:rFonts w:ascii="Arial" w:hAnsi="Arial" w:hint="default"/>
      </w:rPr>
    </w:lvl>
    <w:lvl w:ilvl="2" w:tplc="AD58A138" w:tentative="1">
      <w:start w:val="1"/>
      <w:numFmt w:val="bullet"/>
      <w:lvlText w:val="•"/>
      <w:lvlJc w:val="left"/>
      <w:pPr>
        <w:tabs>
          <w:tab w:val="num" w:pos="1800"/>
        </w:tabs>
        <w:ind w:left="1800" w:hanging="360"/>
      </w:pPr>
      <w:rPr>
        <w:rFonts w:ascii="Arial" w:hAnsi="Arial" w:hint="default"/>
      </w:rPr>
    </w:lvl>
    <w:lvl w:ilvl="3" w:tplc="61603772" w:tentative="1">
      <w:start w:val="1"/>
      <w:numFmt w:val="bullet"/>
      <w:lvlText w:val="•"/>
      <w:lvlJc w:val="left"/>
      <w:pPr>
        <w:tabs>
          <w:tab w:val="num" w:pos="2520"/>
        </w:tabs>
        <w:ind w:left="2520" w:hanging="360"/>
      </w:pPr>
      <w:rPr>
        <w:rFonts w:ascii="Arial" w:hAnsi="Arial" w:hint="default"/>
      </w:rPr>
    </w:lvl>
    <w:lvl w:ilvl="4" w:tplc="8F8200A2" w:tentative="1">
      <w:start w:val="1"/>
      <w:numFmt w:val="bullet"/>
      <w:lvlText w:val="•"/>
      <w:lvlJc w:val="left"/>
      <w:pPr>
        <w:tabs>
          <w:tab w:val="num" w:pos="3240"/>
        </w:tabs>
        <w:ind w:left="3240" w:hanging="360"/>
      </w:pPr>
      <w:rPr>
        <w:rFonts w:ascii="Arial" w:hAnsi="Arial" w:hint="default"/>
      </w:rPr>
    </w:lvl>
    <w:lvl w:ilvl="5" w:tplc="C4D80A9E" w:tentative="1">
      <w:start w:val="1"/>
      <w:numFmt w:val="bullet"/>
      <w:lvlText w:val="•"/>
      <w:lvlJc w:val="left"/>
      <w:pPr>
        <w:tabs>
          <w:tab w:val="num" w:pos="3960"/>
        </w:tabs>
        <w:ind w:left="3960" w:hanging="360"/>
      </w:pPr>
      <w:rPr>
        <w:rFonts w:ascii="Arial" w:hAnsi="Arial" w:hint="default"/>
      </w:rPr>
    </w:lvl>
    <w:lvl w:ilvl="6" w:tplc="B6D6C554" w:tentative="1">
      <w:start w:val="1"/>
      <w:numFmt w:val="bullet"/>
      <w:lvlText w:val="•"/>
      <w:lvlJc w:val="left"/>
      <w:pPr>
        <w:tabs>
          <w:tab w:val="num" w:pos="4680"/>
        </w:tabs>
        <w:ind w:left="4680" w:hanging="360"/>
      </w:pPr>
      <w:rPr>
        <w:rFonts w:ascii="Arial" w:hAnsi="Arial" w:hint="default"/>
      </w:rPr>
    </w:lvl>
    <w:lvl w:ilvl="7" w:tplc="DE726C42" w:tentative="1">
      <w:start w:val="1"/>
      <w:numFmt w:val="bullet"/>
      <w:lvlText w:val="•"/>
      <w:lvlJc w:val="left"/>
      <w:pPr>
        <w:tabs>
          <w:tab w:val="num" w:pos="5400"/>
        </w:tabs>
        <w:ind w:left="5400" w:hanging="360"/>
      </w:pPr>
      <w:rPr>
        <w:rFonts w:ascii="Arial" w:hAnsi="Arial" w:hint="default"/>
      </w:rPr>
    </w:lvl>
    <w:lvl w:ilvl="8" w:tplc="948402F8"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7D2B3AD4"/>
    <w:multiLevelType w:val="singleLevel"/>
    <w:tmpl w:val="A844D04E"/>
    <w:lvl w:ilvl="0">
      <w:start w:val="1"/>
      <w:numFmt w:val="decimal"/>
      <w:lvlText w:val="%1."/>
      <w:legacy w:legacy="1" w:legacySpace="0" w:legacyIndent="360"/>
      <w:lvlJc w:val="left"/>
      <w:pPr>
        <w:ind w:left="1224" w:right="1224" w:hanging="360"/>
      </w:pPr>
    </w:lvl>
  </w:abstractNum>
  <w:num w:numId="1">
    <w:abstractNumId w:val="11"/>
  </w:num>
  <w:num w:numId="2">
    <w:abstractNumId w:val="32"/>
  </w:num>
  <w:num w:numId="3">
    <w:abstractNumId w:val="20"/>
  </w:num>
  <w:num w:numId="4">
    <w:abstractNumId w:val="34"/>
  </w:num>
  <w:num w:numId="5">
    <w:abstractNumId w:val="18"/>
  </w:num>
  <w:num w:numId="6">
    <w:abstractNumId w:val="13"/>
  </w:num>
  <w:num w:numId="7">
    <w:abstractNumId w:val="21"/>
  </w:num>
  <w:num w:numId="8">
    <w:abstractNumId w:val="14"/>
  </w:num>
  <w:num w:numId="9">
    <w:abstractNumId w:val="25"/>
  </w:num>
  <w:num w:numId="10">
    <w:abstractNumId w:val="15"/>
  </w:num>
  <w:num w:numId="11">
    <w:abstractNumId w:val="31"/>
  </w:num>
  <w:num w:numId="12">
    <w:abstractNumId w:val="9"/>
  </w:num>
  <w:num w:numId="13">
    <w:abstractNumId w:val="26"/>
  </w:num>
  <w:num w:numId="14">
    <w:abstractNumId w:val="23"/>
  </w:num>
  <w:num w:numId="15">
    <w:abstractNumId w:val="12"/>
  </w:num>
  <w:num w:numId="16">
    <w:abstractNumId w:val="4"/>
  </w:num>
  <w:num w:numId="17">
    <w:abstractNumId w:val="30"/>
  </w:num>
  <w:num w:numId="18">
    <w:abstractNumId w:val="29"/>
  </w:num>
  <w:num w:numId="19">
    <w:abstractNumId w:val="1"/>
  </w:num>
  <w:num w:numId="20">
    <w:abstractNumId w:val="7"/>
  </w:num>
  <w:num w:numId="21">
    <w:abstractNumId w:val="5"/>
  </w:num>
  <w:num w:numId="22">
    <w:abstractNumId w:val="28"/>
  </w:num>
  <w:num w:numId="23">
    <w:abstractNumId w:val="16"/>
  </w:num>
  <w:num w:numId="24">
    <w:abstractNumId w:val="17"/>
  </w:num>
  <w:num w:numId="25">
    <w:abstractNumId w:val="6"/>
  </w:num>
  <w:num w:numId="26">
    <w:abstractNumId w:val="19"/>
  </w:num>
  <w:num w:numId="27">
    <w:abstractNumId w:val="0"/>
  </w:num>
  <w:num w:numId="28">
    <w:abstractNumId w:val="10"/>
  </w:num>
  <w:num w:numId="29">
    <w:abstractNumId w:val="22"/>
  </w:num>
  <w:num w:numId="30">
    <w:abstractNumId w:val="24"/>
  </w:num>
  <w:num w:numId="31">
    <w:abstractNumId w:val="3"/>
  </w:num>
  <w:num w:numId="32">
    <w:abstractNumId w:val="8"/>
  </w:num>
  <w:num w:numId="33">
    <w:abstractNumId w:val="2"/>
  </w:num>
  <w:num w:numId="34">
    <w:abstractNumId w:val="12"/>
  </w:num>
  <w:num w:numId="35">
    <w:abstractNumId w:val="33"/>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lickAndTypeStyle w:val="Body"/>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818"/>
    <w:rsid w:val="00002323"/>
    <w:rsid w:val="00005324"/>
    <w:rsid w:val="000516E4"/>
    <w:rsid w:val="00053E4A"/>
    <w:rsid w:val="0005447B"/>
    <w:rsid w:val="000623EB"/>
    <w:rsid w:val="00086CC6"/>
    <w:rsid w:val="00090117"/>
    <w:rsid w:val="000B3571"/>
    <w:rsid w:val="000B612E"/>
    <w:rsid w:val="000F099B"/>
    <w:rsid w:val="00106397"/>
    <w:rsid w:val="001302D0"/>
    <w:rsid w:val="001361F2"/>
    <w:rsid w:val="00140DF4"/>
    <w:rsid w:val="0018745E"/>
    <w:rsid w:val="0019531A"/>
    <w:rsid w:val="001B390D"/>
    <w:rsid w:val="001C7BB1"/>
    <w:rsid w:val="001E675E"/>
    <w:rsid w:val="001F73F5"/>
    <w:rsid w:val="00200953"/>
    <w:rsid w:val="00200AF5"/>
    <w:rsid w:val="0021707D"/>
    <w:rsid w:val="0022235F"/>
    <w:rsid w:val="00223652"/>
    <w:rsid w:val="00225030"/>
    <w:rsid w:val="002307F1"/>
    <w:rsid w:val="002513EF"/>
    <w:rsid w:val="00251E4B"/>
    <w:rsid w:val="00263D2D"/>
    <w:rsid w:val="00263EC4"/>
    <w:rsid w:val="00271894"/>
    <w:rsid w:val="0027480C"/>
    <w:rsid w:val="00291220"/>
    <w:rsid w:val="002D4344"/>
    <w:rsid w:val="002D45D7"/>
    <w:rsid w:val="002E48E7"/>
    <w:rsid w:val="002F17A6"/>
    <w:rsid w:val="00302A98"/>
    <w:rsid w:val="00306C7D"/>
    <w:rsid w:val="003321D9"/>
    <w:rsid w:val="00333A37"/>
    <w:rsid w:val="00335AA3"/>
    <w:rsid w:val="003364AE"/>
    <w:rsid w:val="00354B01"/>
    <w:rsid w:val="003602BE"/>
    <w:rsid w:val="0036505F"/>
    <w:rsid w:val="0037350B"/>
    <w:rsid w:val="00376203"/>
    <w:rsid w:val="003A436F"/>
    <w:rsid w:val="003A4DC9"/>
    <w:rsid w:val="003B613A"/>
    <w:rsid w:val="003C3584"/>
    <w:rsid w:val="003E0C37"/>
    <w:rsid w:val="00403D4D"/>
    <w:rsid w:val="00404B17"/>
    <w:rsid w:val="00413A93"/>
    <w:rsid w:val="00431264"/>
    <w:rsid w:val="00460C49"/>
    <w:rsid w:val="00495D2A"/>
    <w:rsid w:val="004964E1"/>
    <w:rsid w:val="004B7239"/>
    <w:rsid w:val="004D713E"/>
    <w:rsid w:val="004E76BA"/>
    <w:rsid w:val="004F6095"/>
    <w:rsid w:val="00505C96"/>
    <w:rsid w:val="00507068"/>
    <w:rsid w:val="00542147"/>
    <w:rsid w:val="005604AF"/>
    <w:rsid w:val="00566178"/>
    <w:rsid w:val="00567E38"/>
    <w:rsid w:val="0057768C"/>
    <w:rsid w:val="00582959"/>
    <w:rsid w:val="0058729A"/>
    <w:rsid w:val="005C0315"/>
    <w:rsid w:val="005D2DB4"/>
    <w:rsid w:val="005D6823"/>
    <w:rsid w:val="005E2537"/>
    <w:rsid w:val="005E7338"/>
    <w:rsid w:val="0060335D"/>
    <w:rsid w:val="00607743"/>
    <w:rsid w:val="0062119D"/>
    <w:rsid w:val="006472F5"/>
    <w:rsid w:val="006545DC"/>
    <w:rsid w:val="006617AF"/>
    <w:rsid w:val="00674039"/>
    <w:rsid w:val="0069262F"/>
    <w:rsid w:val="00695DDF"/>
    <w:rsid w:val="006C1796"/>
    <w:rsid w:val="006C7779"/>
    <w:rsid w:val="006D2E9A"/>
    <w:rsid w:val="00730139"/>
    <w:rsid w:val="0076012E"/>
    <w:rsid w:val="00767CAD"/>
    <w:rsid w:val="007750E4"/>
    <w:rsid w:val="00791FB7"/>
    <w:rsid w:val="007B141B"/>
    <w:rsid w:val="007C57DF"/>
    <w:rsid w:val="007D7919"/>
    <w:rsid w:val="007F00EC"/>
    <w:rsid w:val="00810A4C"/>
    <w:rsid w:val="00816BF7"/>
    <w:rsid w:val="00861F16"/>
    <w:rsid w:val="008712A2"/>
    <w:rsid w:val="008714E7"/>
    <w:rsid w:val="008764AA"/>
    <w:rsid w:val="0088099D"/>
    <w:rsid w:val="00881575"/>
    <w:rsid w:val="008B7B61"/>
    <w:rsid w:val="008C13F1"/>
    <w:rsid w:val="008D004B"/>
    <w:rsid w:val="008D4624"/>
    <w:rsid w:val="008E571F"/>
    <w:rsid w:val="00926DCC"/>
    <w:rsid w:val="009275CE"/>
    <w:rsid w:val="00932205"/>
    <w:rsid w:val="009354B2"/>
    <w:rsid w:val="00937367"/>
    <w:rsid w:val="00953C57"/>
    <w:rsid w:val="00955F31"/>
    <w:rsid w:val="009618AA"/>
    <w:rsid w:val="00964C98"/>
    <w:rsid w:val="009A1FC2"/>
    <w:rsid w:val="009A657D"/>
    <w:rsid w:val="009A6A58"/>
    <w:rsid w:val="009A7218"/>
    <w:rsid w:val="009B1161"/>
    <w:rsid w:val="00A07901"/>
    <w:rsid w:val="00A14F35"/>
    <w:rsid w:val="00A31468"/>
    <w:rsid w:val="00A31AB9"/>
    <w:rsid w:val="00A31B2D"/>
    <w:rsid w:val="00A41138"/>
    <w:rsid w:val="00A573E1"/>
    <w:rsid w:val="00A61B29"/>
    <w:rsid w:val="00A7674C"/>
    <w:rsid w:val="00A83C3D"/>
    <w:rsid w:val="00AC56EC"/>
    <w:rsid w:val="00AD6EB8"/>
    <w:rsid w:val="00B030DF"/>
    <w:rsid w:val="00B073F1"/>
    <w:rsid w:val="00B15F7B"/>
    <w:rsid w:val="00B17407"/>
    <w:rsid w:val="00B30AC1"/>
    <w:rsid w:val="00B444CB"/>
    <w:rsid w:val="00B47335"/>
    <w:rsid w:val="00B537D0"/>
    <w:rsid w:val="00B551DB"/>
    <w:rsid w:val="00B82057"/>
    <w:rsid w:val="00BA323A"/>
    <w:rsid w:val="00BC0641"/>
    <w:rsid w:val="00BC2F14"/>
    <w:rsid w:val="00BC43D2"/>
    <w:rsid w:val="00BC6818"/>
    <w:rsid w:val="00BD0268"/>
    <w:rsid w:val="00BD0721"/>
    <w:rsid w:val="00BD2520"/>
    <w:rsid w:val="00C01130"/>
    <w:rsid w:val="00C05EF7"/>
    <w:rsid w:val="00C2562E"/>
    <w:rsid w:val="00C764EF"/>
    <w:rsid w:val="00CA5F48"/>
    <w:rsid w:val="00CA7F24"/>
    <w:rsid w:val="00CB526E"/>
    <w:rsid w:val="00CD15DC"/>
    <w:rsid w:val="00CF7A63"/>
    <w:rsid w:val="00D0030D"/>
    <w:rsid w:val="00D07601"/>
    <w:rsid w:val="00D1179D"/>
    <w:rsid w:val="00D4620B"/>
    <w:rsid w:val="00D5232A"/>
    <w:rsid w:val="00D54485"/>
    <w:rsid w:val="00D55812"/>
    <w:rsid w:val="00D609A0"/>
    <w:rsid w:val="00DB74E2"/>
    <w:rsid w:val="00DD56C1"/>
    <w:rsid w:val="00E05F44"/>
    <w:rsid w:val="00E13D0D"/>
    <w:rsid w:val="00E312CF"/>
    <w:rsid w:val="00E359BC"/>
    <w:rsid w:val="00E40F00"/>
    <w:rsid w:val="00E4263E"/>
    <w:rsid w:val="00E50280"/>
    <w:rsid w:val="00E963B0"/>
    <w:rsid w:val="00EB149C"/>
    <w:rsid w:val="00EB3D7E"/>
    <w:rsid w:val="00EC771F"/>
    <w:rsid w:val="00ED5319"/>
    <w:rsid w:val="00EE234A"/>
    <w:rsid w:val="00EE3482"/>
    <w:rsid w:val="00F045ED"/>
    <w:rsid w:val="00F17DF9"/>
    <w:rsid w:val="00F222D8"/>
    <w:rsid w:val="00F63AAD"/>
    <w:rsid w:val="00F67D76"/>
    <w:rsid w:val="00F8435E"/>
    <w:rsid w:val="00F96DF9"/>
    <w:rsid w:val="00FA0576"/>
    <w:rsid w:val="00FC1D5D"/>
    <w:rsid w:val="00FE56E2"/>
    <w:rsid w:val="00FF10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BBE87"/>
  <w15:chartTrackingRefBased/>
  <w15:docId w15:val="{9608EA37-A02D-4FC3-95D9-1FAB0DFD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40"/>
      <w:jc w:val="both"/>
    </w:pPr>
    <w:rPr>
      <w:rFonts w:ascii="Century Schoolbook" w:hAnsi="Century Schoolbook" w:cs="Miriam"/>
      <w:noProof/>
      <w:sz w:val="24"/>
      <w:szCs w:val="24"/>
      <w:lang w:bidi="ar-SA"/>
    </w:rPr>
  </w:style>
  <w:style w:type="paragraph" w:styleId="Heading1">
    <w:name w:val="heading 1"/>
    <w:basedOn w:val="Normal"/>
    <w:next w:val="Body"/>
    <w:autoRedefine/>
    <w:qFormat/>
    <w:rsid w:val="00D54485"/>
    <w:pPr>
      <w:keepNext/>
      <w:numPr>
        <w:numId w:val="15"/>
      </w:numPr>
      <w:pBdr>
        <w:bottom w:val="single" w:sz="12" w:space="0" w:color="auto"/>
      </w:pBdr>
      <w:spacing w:before="1000" w:after="440"/>
      <w:jc w:val="left"/>
      <w:outlineLvl w:val="0"/>
    </w:pPr>
    <w:rPr>
      <w:rFonts w:ascii="Tahoma" w:hAnsi="Tahoma"/>
      <w:b/>
      <w:bCs/>
      <w:noProof w:val="0"/>
      <w:sz w:val="36"/>
      <w:szCs w:val="36"/>
    </w:rPr>
  </w:style>
  <w:style w:type="paragraph" w:styleId="Heading2">
    <w:name w:val="heading 2"/>
    <w:basedOn w:val="Normal"/>
    <w:next w:val="Body"/>
    <w:qFormat/>
    <w:pPr>
      <w:keepNext/>
      <w:numPr>
        <w:ilvl w:val="1"/>
        <w:numId w:val="15"/>
      </w:numPr>
      <w:spacing w:before="400" w:after="80"/>
      <w:ind w:right="432"/>
      <w:outlineLvl w:val="1"/>
    </w:pPr>
    <w:rPr>
      <w:rFonts w:ascii="Tahoma" w:hAnsi="Tahoma"/>
      <w:b/>
      <w:bCs/>
      <w:noProof w:val="0"/>
      <w:sz w:val="32"/>
      <w:szCs w:val="32"/>
    </w:rPr>
  </w:style>
  <w:style w:type="paragraph" w:styleId="Heading3">
    <w:name w:val="heading 3"/>
    <w:basedOn w:val="Normal"/>
    <w:next w:val="Body"/>
    <w:qFormat/>
    <w:pPr>
      <w:keepNext/>
      <w:numPr>
        <w:ilvl w:val="2"/>
        <w:numId w:val="15"/>
      </w:numPr>
      <w:spacing w:before="360" w:after="80"/>
      <w:outlineLvl w:val="2"/>
    </w:pPr>
    <w:rPr>
      <w:rFonts w:ascii="Tahoma" w:hAnsi="Tahoma"/>
      <w:b/>
      <w:bCs/>
      <w:noProof w:val="0"/>
      <w:sz w:val="28"/>
      <w:szCs w:val="28"/>
    </w:rPr>
  </w:style>
  <w:style w:type="paragraph" w:styleId="Heading4">
    <w:name w:val="heading 4"/>
    <w:basedOn w:val="Normal"/>
    <w:next w:val="Body"/>
    <w:qFormat/>
    <w:pPr>
      <w:keepNext/>
      <w:numPr>
        <w:ilvl w:val="3"/>
        <w:numId w:val="15"/>
      </w:numPr>
      <w:spacing w:before="320" w:after="80"/>
      <w:jc w:val="left"/>
      <w:outlineLvl w:val="3"/>
    </w:pPr>
    <w:rPr>
      <w:rFonts w:ascii="Tahoma" w:hAnsi="Tahoma"/>
      <w:b/>
      <w:bCs/>
      <w:snapToGrid w:val="0"/>
    </w:rPr>
  </w:style>
  <w:style w:type="paragraph" w:styleId="Heading5">
    <w:name w:val="heading 5"/>
    <w:basedOn w:val="Normal"/>
    <w:next w:val="Body"/>
    <w:qFormat/>
    <w:pPr>
      <w:keepNext/>
      <w:numPr>
        <w:ilvl w:val="4"/>
        <w:numId w:val="15"/>
      </w:numPr>
      <w:spacing w:before="240" w:after="80"/>
      <w:outlineLvl w:val="4"/>
    </w:pPr>
    <w:rPr>
      <w:rFonts w:ascii="Arial" w:hAnsi="Arial"/>
      <w:b/>
      <w:bCs/>
      <w:i/>
      <w:iCs/>
      <w:sz w:val="22"/>
      <w:szCs w:val="20"/>
    </w:rPr>
  </w:style>
  <w:style w:type="paragraph" w:styleId="Heading6">
    <w:name w:val="heading 6"/>
    <w:basedOn w:val="Normal"/>
    <w:next w:val="Body"/>
    <w:qFormat/>
    <w:pPr>
      <w:keepNext/>
      <w:numPr>
        <w:ilvl w:val="5"/>
        <w:numId w:val="15"/>
      </w:numPr>
      <w:spacing w:before="240" w:after="80"/>
      <w:outlineLvl w:val="5"/>
    </w:pPr>
    <w:rPr>
      <w:rFonts w:ascii="Helvetica" w:hAnsi="Helvetica"/>
      <w:b/>
      <w:bCs/>
      <w:i/>
      <w:iCs/>
      <w:sz w:val="20"/>
      <w:szCs w:val="20"/>
    </w:rPr>
  </w:style>
  <w:style w:type="paragraph" w:styleId="Heading7">
    <w:name w:val="heading 7"/>
    <w:basedOn w:val="Normal"/>
    <w:next w:val="Body"/>
    <w:qFormat/>
    <w:pPr>
      <w:keepNext/>
      <w:pageBreakBefore/>
      <w:widowControl w:val="0"/>
      <w:numPr>
        <w:ilvl w:val="6"/>
        <w:numId w:val="15"/>
      </w:numPr>
      <w:pBdr>
        <w:bottom w:val="single" w:sz="12" w:space="1" w:color="auto"/>
      </w:pBdr>
      <w:spacing w:before="1000" w:after="440"/>
      <w:jc w:val="right"/>
      <w:outlineLvl w:val="6"/>
    </w:pPr>
    <w:rPr>
      <w:rFonts w:ascii="Helvetica" w:hAnsi="Helvetica"/>
      <w:b/>
      <w:bCs/>
      <w:i/>
      <w:iCs/>
      <w:sz w:val="36"/>
      <w:szCs w:val="36"/>
    </w:rPr>
  </w:style>
  <w:style w:type="paragraph" w:styleId="Heading8">
    <w:name w:val="heading 8"/>
    <w:basedOn w:val="Normal"/>
    <w:next w:val="Normal"/>
    <w:qFormat/>
    <w:pPr>
      <w:keepNext/>
      <w:numPr>
        <w:ilvl w:val="7"/>
        <w:numId w:val="15"/>
      </w:numPr>
      <w:spacing w:before="240" w:after="80"/>
      <w:outlineLvl w:val="7"/>
    </w:pPr>
    <w:rPr>
      <w:rFonts w:ascii="Arial" w:hAnsi="Arial"/>
      <w:b/>
      <w:bCs/>
      <w:i/>
      <w:iCs/>
      <w:sz w:val="20"/>
      <w:szCs w:val="20"/>
    </w:rPr>
  </w:style>
  <w:style w:type="paragraph" w:styleId="Heading9">
    <w:name w:val="heading 9"/>
    <w:basedOn w:val="Normal"/>
    <w:next w:val="Normal"/>
    <w:qFormat/>
    <w:pPr>
      <w:keepNext/>
      <w:numPr>
        <w:ilvl w:val="8"/>
        <w:numId w:val="15"/>
      </w:numPr>
      <w:spacing w:before="240" w:after="80"/>
      <w:outlineLvl w:val="8"/>
    </w:pPr>
    <w:rPr>
      <w:rFonts w:ascii="Arial" w:hAnsi="Arial"/>
      <w:b/>
      <w:bCs/>
      <w:i/>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basedOn w:val="Normal"/>
    <w:pPr>
      <w:tabs>
        <w:tab w:val="left" w:pos="1440"/>
      </w:tabs>
      <w:jc w:val="left"/>
    </w:pPr>
    <w:rPr>
      <w:noProof w:val="0"/>
      <w:sz w:val="22"/>
    </w:rPr>
  </w:style>
  <w:style w:type="paragraph" w:styleId="TOC8">
    <w:name w:val="toc 8"/>
    <w:basedOn w:val="Normal"/>
    <w:next w:val="Normal"/>
    <w:autoRedefine/>
    <w:semiHidden/>
    <w:pPr>
      <w:ind w:left="1680"/>
    </w:pPr>
  </w:style>
  <w:style w:type="paragraph" w:styleId="E-mailSignature">
    <w:name w:val="E-mail Signature"/>
    <w:basedOn w:val="Normal"/>
    <w:rPr>
      <w:rFonts w:ascii="Arial" w:hAnsi="Arial"/>
      <w:sz w:val="20"/>
    </w:rPr>
  </w:style>
  <w:style w:type="paragraph" w:customStyle="1" w:styleId="Text">
    <w:name w:val="Text"/>
    <w:basedOn w:val="Normal"/>
    <w:autoRedefine/>
    <w:pPr>
      <w:spacing w:before="20" w:after="120" w:line="264" w:lineRule="auto"/>
      <w:ind w:left="284"/>
      <w:jc w:val="left"/>
    </w:pPr>
    <w:rPr>
      <w:rFonts w:ascii="Arial" w:hAnsi="Times New Roman" w:cs="Arial"/>
      <w:noProof w:val="0"/>
      <w:snapToGrid w:val="0"/>
      <w:sz w:val="18"/>
      <w:szCs w:val="18"/>
    </w:rPr>
  </w:style>
  <w:style w:type="paragraph" w:styleId="Header">
    <w:name w:val="header"/>
    <w:basedOn w:val="Normal"/>
    <w:pPr>
      <w:widowControl w:val="0"/>
      <w:pBdr>
        <w:bottom w:val="single" w:sz="4" w:space="1" w:color="auto"/>
      </w:pBdr>
      <w:tabs>
        <w:tab w:val="center" w:pos="4820"/>
        <w:tab w:val="right" w:pos="9356"/>
      </w:tabs>
      <w:spacing w:before="0" w:after="0"/>
      <w:jc w:val="left"/>
    </w:pPr>
    <w:rPr>
      <w:rFonts w:ascii="Arial" w:hAnsi="Arial"/>
      <w:i/>
      <w:iCs/>
      <w:noProof w:val="0"/>
      <w:sz w:val="16"/>
      <w:szCs w:val="18"/>
    </w:rPr>
  </w:style>
  <w:style w:type="paragraph" w:styleId="Footer">
    <w:name w:val="footer"/>
    <w:basedOn w:val="Normal"/>
    <w:pPr>
      <w:widowControl w:val="0"/>
      <w:pBdr>
        <w:top w:val="single" w:sz="4" w:space="1" w:color="auto"/>
      </w:pBdr>
      <w:tabs>
        <w:tab w:val="center" w:pos="4820"/>
        <w:tab w:val="right" w:pos="9356"/>
      </w:tabs>
      <w:spacing w:before="0" w:after="0"/>
    </w:pPr>
    <w:rPr>
      <w:rFonts w:ascii="Arial" w:hAnsi="Arial"/>
      <w:i/>
      <w:iCs/>
      <w:noProof w:val="0"/>
      <w:sz w:val="16"/>
      <w:szCs w:val="18"/>
    </w:rPr>
  </w:style>
  <w:style w:type="paragraph" w:styleId="TOC7">
    <w:name w:val="toc 7"/>
    <w:basedOn w:val="Normal"/>
    <w:autoRedefine/>
    <w:semiHidden/>
    <w:pPr>
      <w:tabs>
        <w:tab w:val="right" w:leader="dot" w:pos="9360"/>
      </w:tabs>
      <w:ind w:left="1080"/>
    </w:pPr>
  </w:style>
  <w:style w:type="paragraph" w:styleId="TOC6">
    <w:name w:val="toc 6"/>
    <w:basedOn w:val="Normal"/>
    <w:autoRedefine/>
    <w:semiHidden/>
    <w:pPr>
      <w:tabs>
        <w:tab w:val="right" w:leader="dot" w:pos="9360"/>
      </w:tabs>
      <w:spacing w:before="0" w:after="0"/>
      <w:ind w:left="907"/>
    </w:pPr>
    <w:rPr>
      <w:rFonts w:ascii="New Century Schlbk" w:hAnsi="New Century Schlbk"/>
    </w:rPr>
  </w:style>
  <w:style w:type="paragraph" w:styleId="TOC5">
    <w:name w:val="toc 5"/>
    <w:basedOn w:val="Normal"/>
    <w:autoRedefine/>
    <w:semiHidden/>
    <w:pPr>
      <w:tabs>
        <w:tab w:val="right" w:leader="dot" w:pos="9360"/>
      </w:tabs>
      <w:spacing w:before="0" w:after="0"/>
      <w:ind w:left="720"/>
    </w:pPr>
    <w:rPr>
      <w:rFonts w:ascii="New Century Schlbk" w:hAnsi="New Century Schlbk"/>
    </w:rPr>
  </w:style>
  <w:style w:type="paragraph" w:styleId="TOC4">
    <w:name w:val="toc 4"/>
    <w:basedOn w:val="Normal"/>
    <w:autoRedefine/>
    <w:semiHidden/>
    <w:pPr>
      <w:tabs>
        <w:tab w:val="right" w:leader="dot" w:pos="9360"/>
      </w:tabs>
      <w:spacing w:before="0" w:after="0"/>
      <w:ind w:left="1418"/>
    </w:pPr>
    <w:rPr>
      <w:rFonts w:ascii="New Century Schlbk" w:hAnsi="New Century Schlbk"/>
      <w:sz w:val="22"/>
    </w:rPr>
  </w:style>
  <w:style w:type="paragraph" w:styleId="TOC3">
    <w:name w:val="toc 3"/>
    <w:basedOn w:val="Normal"/>
    <w:autoRedefine/>
    <w:semiHidden/>
    <w:pPr>
      <w:tabs>
        <w:tab w:val="left" w:pos="1701"/>
        <w:tab w:val="right" w:leader="dot" w:pos="9356"/>
      </w:tabs>
      <w:spacing w:before="20" w:after="20"/>
      <w:ind w:left="851"/>
    </w:pPr>
    <w:rPr>
      <w:rFonts w:ascii="New Century Schlbk" w:hAnsi="New Century Schlbk"/>
      <w:noProof w:val="0"/>
      <w:snapToGrid w:val="0"/>
      <w:sz w:val="22"/>
    </w:rPr>
  </w:style>
  <w:style w:type="paragraph" w:styleId="TOC2">
    <w:name w:val="toc 2"/>
    <w:basedOn w:val="Normal"/>
    <w:autoRedefine/>
    <w:uiPriority w:val="39"/>
    <w:pPr>
      <w:tabs>
        <w:tab w:val="left" w:pos="907"/>
        <w:tab w:val="right" w:leader="dot" w:pos="9356"/>
      </w:tabs>
      <w:spacing w:before="20" w:after="20"/>
      <w:ind w:left="284"/>
    </w:pPr>
    <w:rPr>
      <w:rFonts w:ascii="New Century Schlbk" w:hAnsi="New Century Schlbk"/>
      <w:noProof w:val="0"/>
      <w:sz w:val="22"/>
    </w:rPr>
  </w:style>
  <w:style w:type="paragraph" w:styleId="TOC1">
    <w:name w:val="toc 1"/>
    <w:basedOn w:val="Normal"/>
    <w:next w:val="TOC2"/>
    <w:autoRedefine/>
    <w:uiPriority w:val="39"/>
    <w:pPr>
      <w:keepNext/>
      <w:tabs>
        <w:tab w:val="left" w:pos="360"/>
        <w:tab w:val="right" w:leader="dot" w:pos="9356"/>
      </w:tabs>
      <w:spacing w:after="80"/>
    </w:pPr>
    <w:rPr>
      <w:rFonts w:ascii="New Century Schlbk" w:hAnsi="New Century Schlbk"/>
      <w:b/>
      <w:bCs/>
      <w:caps/>
      <w:noProof w:val="0"/>
      <w:sz w:val="22"/>
    </w:rPr>
  </w:style>
  <w:style w:type="character" w:styleId="LineNumber">
    <w:name w:val="line number"/>
    <w:rPr>
      <w:rFonts w:ascii="Arial" w:hAnsi="Arial"/>
      <w:sz w:val="12"/>
      <w:szCs w:val="12"/>
    </w:rPr>
  </w:style>
  <w:style w:type="character" w:styleId="FootnoteReference">
    <w:name w:val="footnote reference"/>
    <w:semiHidden/>
    <w:rPr>
      <w:rFonts w:ascii="Century Schoolbook" w:hAnsi="Century Schoolbook"/>
      <w:position w:val="6"/>
      <w:sz w:val="16"/>
      <w:szCs w:val="16"/>
    </w:rPr>
  </w:style>
  <w:style w:type="paragraph" w:styleId="TOC9">
    <w:name w:val="toc 9"/>
    <w:basedOn w:val="Normal"/>
    <w:next w:val="Normal"/>
    <w:autoRedefine/>
    <w:semiHidden/>
    <w:pPr>
      <w:ind w:left="1920"/>
    </w:pPr>
  </w:style>
  <w:style w:type="paragraph" w:customStyle="1" w:styleId="BulletOutline">
    <w:name w:val="BulletOutline"/>
    <w:basedOn w:val="NumOutline"/>
    <w:pPr>
      <w:numPr>
        <w:numId w:val="1"/>
      </w:numPr>
    </w:pPr>
  </w:style>
  <w:style w:type="paragraph" w:customStyle="1" w:styleId="NumOutline">
    <w:name w:val="NumOutline"/>
    <w:basedOn w:val="Body"/>
    <w:pPr>
      <w:numPr>
        <w:numId w:val="2"/>
      </w:numPr>
    </w:pPr>
  </w:style>
  <w:style w:type="paragraph" w:styleId="Caption">
    <w:name w:val="caption"/>
    <w:basedOn w:val="Body"/>
    <w:next w:val="Body"/>
    <w:qFormat/>
    <w:pPr>
      <w:keepNext/>
      <w:keepLines/>
      <w:widowControl w:val="0"/>
      <w:jc w:val="center"/>
    </w:pPr>
    <w:rPr>
      <w:rFonts w:ascii="Arial" w:hAnsi="Arial"/>
      <w:b/>
      <w:bCs/>
      <w:sz w:val="18"/>
    </w:rPr>
  </w:style>
  <w:style w:type="paragraph" w:customStyle="1" w:styleId="TOC0">
    <w:name w:val="TOC 0"/>
    <w:basedOn w:val="Heading1"/>
    <w:pPr>
      <w:pBdr>
        <w:bottom w:val="none" w:sz="0" w:space="0" w:color="auto"/>
      </w:pBdr>
      <w:spacing w:before="240"/>
      <w:jc w:val="center"/>
      <w:outlineLvl w:val="9"/>
    </w:pPr>
    <w:rPr>
      <w:sz w:val="28"/>
      <w:szCs w:val="28"/>
    </w:rPr>
  </w:style>
  <w:style w:type="character" w:customStyle="1" w:styleId="code">
    <w:name w:val="code"/>
    <w:rPr>
      <w:rFonts w:ascii="Courier New" w:hAnsi="Courier New"/>
      <w:sz w:val="20"/>
    </w:rPr>
  </w:style>
  <w:style w:type="paragraph" w:customStyle="1" w:styleId="SpacerPara">
    <w:name w:val="Spacer Para"/>
    <w:pPr>
      <w:suppressLineNumbers/>
      <w:spacing w:before="120"/>
      <w:jc w:val="center"/>
    </w:pPr>
    <w:rPr>
      <w:rFonts w:ascii="Century Schoolbook" w:hAnsi="Century Schoolbook" w:cs="Miriam"/>
      <w:noProof/>
      <w:lang w:bidi="ar-SA"/>
    </w:rPr>
  </w:style>
  <w:style w:type="paragraph" w:customStyle="1" w:styleId="Disclosure">
    <w:name w:val="Disclosure"/>
    <w:basedOn w:val="Body"/>
    <w:pPr>
      <w:tabs>
        <w:tab w:val="left" w:pos="5940"/>
      </w:tabs>
      <w:spacing w:after="80" w:line="250" w:lineRule="atLeast"/>
    </w:pPr>
    <w:rPr>
      <w:rFonts w:ascii="Arial" w:hAnsi="Arial"/>
      <w:sz w:val="20"/>
    </w:rPr>
  </w:style>
  <w:style w:type="character" w:customStyle="1" w:styleId="code-ital">
    <w:name w:val="code-ital"/>
    <w:rPr>
      <w:rFonts w:ascii="Courier New" w:hAnsi="Courier New"/>
      <w:i/>
      <w:iCs/>
      <w:noProof w:val="0"/>
      <w:color w:val="B2B2B2"/>
      <w:sz w:val="20"/>
    </w:rPr>
  </w:style>
  <w:style w:type="paragraph" w:customStyle="1" w:styleId="Note">
    <w:name w:val="Note"/>
    <w:basedOn w:val="Body"/>
    <w:pPr>
      <w:tabs>
        <w:tab w:val="left" w:pos="900"/>
      </w:tabs>
      <w:spacing w:before="440"/>
      <w:ind w:left="900" w:hanging="900"/>
    </w:pPr>
  </w:style>
  <w:style w:type="character" w:customStyle="1" w:styleId="code-underline">
    <w:name w:val="code-underline"/>
    <w:rPr>
      <w:rFonts w:ascii="Courier New" w:hAnsi="Courier New"/>
      <w:sz w:val="20"/>
      <w:u w:val="single"/>
    </w:rPr>
  </w:style>
  <w:style w:type="paragraph" w:customStyle="1" w:styleId="Copyright">
    <w:name w:val="Copyright"/>
    <w:pPr>
      <w:spacing w:before="400" w:after="400"/>
      <w:jc w:val="center"/>
    </w:pPr>
    <w:rPr>
      <w:rFonts w:ascii="Century Schoolbook" w:hAnsi="Century Schoolbook" w:cs="Miriam"/>
      <w:noProof/>
      <w:lang w:bidi="ar-SA"/>
    </w:rPr>
  </w:style>
  <w:style w:type="paragraph" w:styleId="FootnoteText">
    <w:name w:val="footnote text"/>
    <w:basedOn w:val="Normal"/>
    <w:semiHidden/>
    <w:rPr>
      <w:sz w:val="18"/>
      <w:szCs w:val="18"/>
    </w:rPr>
  </w:style>
  <w:style w:type="paragraph" w:styleId="Index1">
    <w:name w:val="index 1"/>
    <w:basedOn w:val="Normal"/>
    <w:next w:val="Normal"/>
    <w:autoRedefine/>
    <w:semiHidden/>
    <w:pPr>
      <w:tabs>
        <w:tab w:val="right" w:leader="dot" w:pos="4320"/>
      </w:tabs>
      <w:spacing w:before="40"/>
      <w:ind w:left="245" w:hanging="245"/>
      <w:jc w:val="left"/>
    </w:pPr>
  </w:style>
  <w:style w:type="paragraph" w:styleId="Index2">
    <w:name w:val="index 2"/>
    <w:basedOn w:val="Normal"/>
    <w:next w:val="Normal"/>
    <w:autoRedefine/>
    <w:semiHidden/>
    <w:pPr>
      <w:tabs>
        <w:tab w:val="right" w:leader="dot" w:pos="4320"/>
      </w:tabs>
      <w:spacing w:before="40"/>
      <w:ind w:left="490" w:hanging="245"/>
    </w:pPr>
  </w:style>
  <w:style w:type="paragraph" w:styleId="Index3">
    <w:name w:val="index 3"/>
    <w:basedOn w:val="Normal"/>
    <w:next w:val="Normal"/>
    <w:autoRedefine/>
    <w:semiHidden/>
    <w:pPr>
      <w:tabs>
        <w:tab w:val="right" w:leader="dot" w:pos="4320"/>
      </w:tabs>
      <w:spacing w:before="40"/>
      <w:ind w:left="720" w:hanging="245"/>
    </w:pPr>
  </w:style>
  <w:style w:type="paragraph" w:styleId="Index4">
    <w:name w:val="index 4"/>
    <w:basedOn w:val="Normal"/>
    <w:next w:val="Normal"/>
    <w:autoRedefine/>
    <w:semiHidden/>
    <w:pPr>
      <w:tabs>
        <w:tab w:val="right" w:leader="dot" w:pos="4320"/>
      </w:tabs>
      <w:spacing w:before="40"/>
      <w:ind w:left="965" w:hanging="245"/>
    </w:pPr>
  </w:style>
  <w:style w:type="paragraph" w:styleId="Index5">
    <w:name w:val="index 5"/>
    <w:basedOn w:val="Normal"/>
    <w:next w:val="Normal"/>
    <w:autoRedefine/>
    <w:semiHidden/>
    <w:pPr>
      <w:tabs>
        <w:tab w:val="right" w:leader="dot" w:pos="4320"/>
      </w:tabs>
      <w:spacing w:before="40"/>
      <w:ind w:left="1210" w:hanging="245"/>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OCHeading">
    <w:name w:val="TOC Heading"/>
    <w:basedOn w:val="Heading1"/>
    <w:qFormat/>
    <w:pPr>
      <w:numPr>
        <w:numId w:val="0"/>
      </w:numPr>
      <w:pBdr>
        <w:bottom w:val="single" w:sz="12" w:space="1" w:color="auto"/>
      </w:pBdr>
      <w:spacing w:before="0" w:after="360"/>
      <w:outlineLvl w:val="9"/>
    </w:pPr>
  </w:style>
  <w:style w:type="paragraph" w:customStyle="1" w:styleId="IndexTitle">
    <w:name w:val="Index Title"/>
    <w:basedOn w:val="Heading1"/>
    <w:pPr>
      <w:outlineLvl w:val="9"/>
    </w:pPr>
  </w:style>
  <w:style w:type="paragraph" w:customStyle="1" w:styleId="ComList">
    <w:name w:val="ComList"/>
    <w:basedOn w:val="Arguments"/>
    <w:pPr>
      <w:tabs>
        <w:tab w:val="clear" w:pos="2160"/>
        <w:tab w:val="left" w:pos="3240"/>
      </w:tabs>
      <w:ind w:left="3240" w:hanging="3240"/>
    </w:pPr>
  </w:style>
  <w:style w:type="paragraph" w:customStyle="1" w:styleId="Arguments">
    <w:name w:val="Arguments"/>
    <w:basedOn w:val="Body"/>
    <w:pPr>
      <w:tabs>
        <w:tab w:val="clear" w:pos="1440"/>
        <w:tab w:val="left" w:pos="2160"/>
      </w:tabs>
      <w:ind w:left="2160" w:hanging="2160"/>
    </w:pPr>
  </w:style>
  <w:style w:type="paragraph" w:customStyle="1" w:styleId="Copyright-centered">
    <w:name w:val="Copyright-centered"/>
    <w:basedOn w:val="Body"/>
    <w:pPr>
      <w:spacing w:after="0"/>
      <w:jc w:val="center"/>
    </w:pPr>
    <w:rPr>
      <w:sz w:val="20"/>
    </w:rPr>
  </w:style>
  <w:style w:type="paragraph" w:customStyle="1" w:styleId="Examples">
    <w:name w:val="Examples"/>
    <w:basedOn w:val="Normal"/>
    <w:pPr>
      <w:pBdr>
        <w:top w:val="single" w:sz="4" w:space="0" w:color="FFCC00"/>
        <w:left w:val="single" w:sz="4" w:space="4" w:color="FFCC00"/>
        <w:bottom w:val="single" w:sz="4" w:space="1" w:color="FFCC00"/>
        <w:right w:val="single" w:sz="4" w:space="2" w:color="FFCC00"/>
      </w:pBdr>
      <w:spacing w:before="0" w:after="0"/>
      <w:ind w:right="-28"/>
      <w:jc w:val="left"/>
    </w:pPr>
    <w:rPr>
      <w:rFonts w:ascii="Courier New" w:hAnsi="Courier New"/>
      <w:noProof w:val="0"/>
      <w:sz w:val="20"/>
    </w:rPr>
  </w:style>
  <w:style w:type="paragraph" w:customStyle="1" w:styleId="Footer-landscape">
    <w:name w:val="Footer - landscape"/>
    <w:basedOn w:val="Footer"/>
    <w:pPr>
      <w:tabs>
        <w:tab w:val="center" w:pos="6480"/>
        <w:tab w:val="right" w:pos="12960"/>
      </w:tabs>
    </w:pPr>
  </w:style>
  <w:style w:type="paragraph" w:customStyle="1" w:styleId="SUBHEAD">
    <w:name w:val="SUBHEAD"/>
    <w:basedOn w:val="Normal"/>
    <w:pPr>
      <w:keepNext/>
      <w:tabs>
        <w:tab w:val="left" w:pos="720"/>
      </w:tabs>
      <w:jc w:val="left"/>
    </w:pPr>
    <w:rPr>
      <w:rFonts w:ascii="Helvetica" w:hAnsi="Helvetica"/>
      <w:b/>
      <w:bCs/>
      <w:i/>
      <w:iCs/>
    </w:rPr>
  </w:style>
  <w:style w:type="character" w:styleId="Hyperlink">
    <w:name w:val="Hyperlink"/>
    <w:uiPriority w:val="99"/>
    <w:rPr>
      <w:color w:val="0000FF"/>
      <w:u w:val="single"/>
    </w:rPr>
  </w:style>
  <w:style w:type="paragraph" w:customStyle="1" w:styleId="OrganizationList">
    <w:name w:val="Organization List"/>
    <w:basedOn w:val="Body"/>
    <w:pPr>
      <w:tabs>
        <w:tab w:val="left" w:pos="1260"/>
      </w:tabs>
      <w:ind w:left="1260" w:hanging="1260"/>
    </w:pPr>
  </w:style>
  <w:style w:type="paragraph" w:customStyle="1" w:styleId="TrueFalse">
    <w:name w:val="TrueFalse"/>
    <w:basedOn w:val="Normal"/>
    <w:pPr>
      <w:tabs>
        <w:tab w:val="left" w:pos="2250"/>
      </w:tabs>
      <w:ind w:left="2250" w:hanging="1530"/>
    </w:pPr>
  </w:style>
  <w:style w:type="paragraph" w:customStyle="1" w:styleId="Synopsis">
    <w:name w:val="Synopsis"/>
    <w:basedOn w:val="Normal"/>
    <w:pPr>
      <w:suppressAutoHyphens/>
      <w:spacing w:before="40" w:line="250" w:lineRule="atLeast"/>
      <w:ind w:left="5490" w:hanging="5490"/>
      <w:jc w:val="left"/>
    </w:pPr>
    <w:rPr>
      <w:rFonts w:ascii="Courier New" w:hAnsi="Courier New"/>
      <w:noProof w:val="0"/>
    </w:rPr>
  </w:style>
  <w:style w:type="paragraph" w:customStyle="1" w:styleId="RelatedCommands">
    <w:name w:val="Related Commands"/>
    <w:basedOn w:val="Normal"/>
    <w:pPr>
      <w:jc w:val="left"/>
    </w:pPr>
    <w:rPr>
      <w:rFonts w:ascii="Courier New" w:hAnsi="Courier New"/>
    </w:rPr>
  </w:style>
  <w:style w:type="character" w:customStyle="1" w:styleId="subscript">
    <w:name w:val="subscript"/>
    <w:rPr>
      <w:vertAlign w:val="subscript"/>
    </w:rPr>
  </w:style>
  <w:style w:type="paragraph" w:customStyle="1" w:styleId="TableEntry">
    <w:name w:val="Table Entry"/>
    <w:basedOn w:val="Normal"/>
    <w:pPr>
      <w:spacing w:before="20" w:after="20" w:line="220" w:lineRule="atLeast"/>
      <w:jc w:val="left"/>
    </w:pPr>
    <w:rPr>
      <w:rFonts w:ascii="Arial" w:hAnsi="Arial"/>
      <w:sz w:val="18"/>
    </w:rPr>
  </w:style>
  <w:style w:type="paragraph" w:customStyle="1" w:styleId="TableEntry-Bullet">
    <w:name w:val="Table Entry-Bullet"/>
    <w:basedOn w:val="TableEntry"/>
    <w:pPr>
      <w:numPr>
        <w:numId w:val="3"/>
      </w:numPr>
    </w:pPr>
  </w:style>
  <w:style w:type="paragraph" w:customStyle="1" w:styleId="TableEntry-Centered">
    <w:name w:val="Table Entry-Centered"/>
    <w:basedOn w:val="TableEntry"/>
    <w:pPr>
      <w:jc w:val="center"/>
    </w:pPr>
  </w:style>
  <w:style w:type="paragraph" w:customStyle="1" w:styleId="TableHeading">
    <w:name w:val="Table Heading"/>
    <w:basedOn w:val="TableEntry"/>
    <w:pPr>
      <w:keepNext/>
      <w:spacing w:before="0" w:after="40"/>
      <w:jc w:val="center"/>
    </w:pPr>
    <w:rPr>
      <w:b/>
      <w:bCs/>
      <w:i/>
      <w:iCs/>
      <w:caps/>
      <w:sz w:val="16"/>
    </w:rPr>
  </w:style>
  <w:style w:type="paragraph" w:customStyle="1" w:styleId="Titlepg-Doctitle">
    <w:name w:val="Titlepg-Doctitle"/>
    <w:pPr>
      <w:suppressLineNumbers/>
      <w:spacing w:after="120"/>
      <w:ind w:left="113"/>
      <w:jc w:val="center"/>
    </w:pPr>
    <w:rPr>
      <w:rFonts w:ascii="Tahoma" w:hAnsi="Tahoma" w:cs="Miriam"/>
      <w:b/>
      <w:bCs/>
      <w:iCs/>
      <w:noProof/>
      <w:kern w:val="36"/>
      <w:sz w:val="40"/>
      <w:szCs w:val="56"/>
      <w:lang w:bidi="ar-SA"/>
    </w:rPr>
  </w:style>
  <w:style w:type="paragraph" w:customStyle="1" w:styleId="Titlepg-BookType">
    <w:name w:val="Titlepg-BookType"/>
    <w:basedOn w:val="Titlepg-Doctitle"/>
    <w:pPr>
      <w:spacing w:before="600"/>
      <w:ind w:left="0"/>
    </w:pPr>
    <w:rPr>
      <w:i/>
      <w:color w:val="008080"/>
      <w:sz w:val="56"/>
      <w:szCs w:val="36"/>
    </w:rPr>
  </w:style>
  <w:style w:type="paragraph" w:customStyle="1" w:styleId="Titlepg-Acronym">
    <w:name w:val="Titlepg-Acronym"/>
    <w:basedOn w:val="Titlepg-BookType"/>
    <w:pPr>
      <w:spacing w:before="120"/>
      <w:ind w:left="115"/>
    </w:pPr>
    <w:rPr>
      <w:rFonts w:ascii="Helvetica" w:hAnsi="Helvetica"/>
      <w:szCs w:val="56"/>
    </w:rPr>
  </w:style>
  <w:style w:type="paragraph" w:customStyle="1" w:styleId="Titlepg-Author">
    <w:name w:val="Titlepg-Author"/>
    <w:basedOn w:val="Titlepg-Doctitle"/>
    <w:pPr>
      <w:spacing w:before="120" w:after="20"/>
    </w:pPr>
    <w:rPr>
      <w:i/>
      <w:iCs w:val="0"/>
      <w:noProof w:val="0"/>
      <w:sz w:val="28"/>
      <w:szCs w:val="36"/>
    </w:rPr>
  </w:style>
  <w:style w:type="paragraph" w:customStyle="1" w:styleId="Titlepg-Centered">
    <w:name w:val="Titlepg-Centered"/>
    <w:basedOn w:val="Normal"/>
    <w:pPr>
      <w:spacing w:after="0"/>
      <w:jc w:val="center"/>
    </w:pPr>
    <w:rPr>
      <w:sz w:val="20"/>
    </w:rPr>
  </w:style>
  <w:style w:type="paragraph" w:customStyle="1" w:styleId="Titlepg-DocDate">
    <w:name w:val="Titlepg-DocDate"/>
    <w:basedOn w:val="Titlepg-Doctitle"/>
    <w:pPr>
      <w:spacing w:before="120"/>
    </w:pPr>
    <w:rPr>
      <w:i/>
      <w:iCs w:val="0"/>
      <w:noProof w:val="0"/>
      <w:sz w:val="28"/>
      <w:szCs w:val="36"/>
    </w:rPr>
  </w:style>
  <w:style w:type="paragraph" w:customStyle="1" w:styleId="Titlepg-DocNum">
    <w:name w:val="Titlepg-DocNum"/>
    <w:pPr>
      <w:spacing w:before="120" w:after="60"/>
      <w:ind w:left="115"/>
      <w:jc w:val="right"/>
    </w:pPr>
    <w:rPr>
      <w:rFonts w:ascii="Arial" w:hAnsi="Arial" w:cs="Miriam"/>
      <w:b/>
      <w:bCs/>
      <w:sz w:val="28"/>
      <w:szCs w:val="36"/>
      <w:lang w:bidi="ar-SA"/>
    </w:rPr>
  </w:style>
  <w:style w:type="paragraph" w:customStyle="1" w:styleId="Titlepg-DocVersion">
    <w:name w:val="Titlepg-DocVersion"/>
    <w:basedOn w:val="Titlepg-Doctitle"/>
    <w:pPr>
      <w:spacing w:before="120"/>
    </w:pPr>
    <w:rPr>
      <w:i/>
      <w:iCs w:val="0"/>
      <w:noProof w:val="0"/>
      <w:sz w:val="28"/>
      <w:szCs w:val="36"/>
    </w:rPr>
  </w:style>
  <w:style w:type="paragraph" w:customStyle="1" w:styleId="Titlepg-Indicia">
    <w:name w:val="Titlepg-Indicia"/>
    <w:basedOn w:val="Normal"/>
    <w:pPr>
      <w:spacing w:after="120" w:line="280" w:lineRule="atLeast"/>
    </w:pPr>
    <w:rPr>
      <w:sz w:val="18"/>
      <w:szCs w:val="18"/>
    </w:rPr>
  </w:style>
  <w:style w:type="paragraph" w:customStyle="1" w:styleId="Titlepg-Export">
    <w:name w:val="Titlepg-Export"/>
    <w:basedOn w:val="Titlepg-Indicia"/>
    <w:pPr>
      <w:spacing w:before="0"/>
      <w:ind w:left="1800" w:right="1800" w:firstLine="360"/>
      <w:jc w:val="center"/>
    </w:pPr>
  </w:style>
  <w:style w:type="paragraph" w:customStyle="1" w:styleId="Titlepg-Logo">
    <w:name w:val="Titlepg-Logo"/>
    <w:basedOn w:val="Body"/>
    <w:next w:val="Normal"/>
    <w:pPr>
      <w:spacing w:before="600"/>
      <w:jc w:val="right"/>
    </w:pPr>
  </w:style>
  <w:style w:type="paragraph" w:customStyle="1" w:styleId="Titlepg-Proprietary">
    <w:name w:val="Titlepg-Proprietary"/>
    <w:pPr>
      <w:spacing w:after="240"/>
      <w:jc w:val="center"/>
    </w:pPr>
    <w:rPr>
      <w:rFonts w:ascii="Arial" w:hAnsi="Arial" w:cs="Miriam"/>
      <w:b/>
      <w:bCs/>
      <w:sz w:val="28"/>
      <w:szCs w:val="36"/>
      <w:lang w:bidi="ar-SA"/>
    </w:rPr>
  </w:style>
  <w:style w:type="paragraph" w:customStyle="1" w:styleId="Titlepg-ReleaseNumber">
    <w:name w:val="Titlepg-Release Number"/>
    <w:basedOn w:val="Titlepg-Doctitle"/>
    <w:rPr>
      <w:i/>
      <w:iCs w:val="0"/>
      <w:noProof w:val="0"/>
      <w:sz w:val="28"/>
      <w:szCs w:val="36"/>
    </w:rPr>
  </w:style>
  <w:style w:type="paragraph" w:customStyle="1" w:styleId="ReleaseNotice">
    <w:name w:val="Release Notice"/>
    <w:basedOn w:val="Normal"/>
    <w:pPr>
      <w:tabs>
        <w:tab w:val="left" w:pos="1440"/>
      </w:tabs>
      <w:spacing w:after="200"/>
      <w:jc w:val="right"/>
    </w:pPr>
    <w:rPr>
      <w:rFonts w:ascii="Arial" w:hAnsi="Arial"/>
      <w:sz w:val="20"/>
    </w:rPr>
  </w:style>
  <w:style w:type="paragraph" w:customStyle="1" w:styleId="HeadingIndex">
    <w:name w:val="Heading Index"/>
    <w:basedOn w:val="TOCHeading"/>
  </w:style>
  <w:style w:type="paragraph" w:customStyle="1" w:styleId="TableEnt8pt">
    <w:name w:val="Table Ent 8pt"/>
    <w:basedOn w:val="TableEntry"/>
    <w:rPr>
      <w:sz w:val="16"/>
      <w:szCs w:val="16"/>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Arial" w:hAnsi="Arial"/>
      <w:sz w:val="22"/>
    </w:rPr>
  </w:style>
  <w:style w:type="paragraph" w:styleId="IndexHeading">
    <w:name w:val="index heading"/>
    <w:basedOn w:val="Normal"/>
    <w:next w:val="Index1"/>
    <w:semiHidden/>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Figures">
    <w:name w:val="table of figures"/>
    <w:basedOn w:val="Normal"/>
    <w:next w:val="Normal"/>
    <w:semiHidden/>
    <w:pPr>
      <w:tabs>
        <w:tab w:val="right" w:leader="dot" w:pos="9356"/>
      </w:tabs>
      <w:spacing w:before="20" w:after="20"/>
      <w:ind w:left="482" w:hanging="482"/>
    </w:pPr>
    <w:rPr>
      <w:sz w:val="22"/>
    </w:rPr>
  </w:style>
  <w:style w:type="paragraph" w:customStyle="1" w:styleId="Comments">
    <w:name w:val="Comments"/>
    <w:basedOn w:val="Normal"/>
    <w:pPr>
      <w:keepNext/>
      <w:tabs>
        <w:tab w:val="left" w:pos="2160"/>
      </w:tabs>
      <w:suppressAutoHyphens/>
      <w:spacing w:before="80"/>
      <w:ind w:left="709"/>
      <w:jc w:val="left"/>
    </w:pPr>
    <w:rPr>
      <w:rFonts w:ascii="Arial" w:hAnsi="Arial"/>
      <w:b/>
      <w:bCs/>
      <w:sz w:val="20"/>
      <w:szCs w:val="22"/>
    </w:rPr>
  </w:style>
  <w:style w:type="character" w:customStyle="1" w:styleId="superscript">
    <w:name w:val="superscript"/>
    <w:rPr>
      <w:vertAlign w:val="superscript"/>
    </w:rPr>
  </w:style>
  <w:style w:type="paragraph" w:customStyle="1" w:styleId="HTMLBody">
    <w:name w:val="HTML Body"/>
    <w:rPr>
      <w:rFonts w:ascii="Arial" w:hAnsi="Arial" w:cs="Miriam"/>
      <w:snapToGrid w:val="0"/>
      <w:lang w:bidi="ar-SA"/>
    </w:rPr>
  </w:style>
  <w:style w:type="paragraph" w:styleId="ListBullet">
    <w:name w:val="List Bullet"/>
    <w:basedOn w:val="Normal"/>
    <w:autoRedefine/>
    <w:pPr>
      <w:numPr>
        <w:numId w:val="12"/>
      </w:numPr>
    </w:pPr>
    <w:rPr>
      <w:bCs/>
      <w:sz w:val="22"/>
    </w:rPr>
  </w:style>
  <w:style w:type="paragraph" w:styleId="ListBullet2">
    <w:name w:val="List Bullet 2"/>
    <w:basedOn w:val="Normal"/>
    <w:autoRedefine/>
    <w:pPr>
      <w:numPr>
        <w:numId w:val="13"/>
      </w:numPr>
    </w:pPr>
    <w:rPr>
      <w:sz w:val="22"/>
    </w:r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customStyle="1" w:styleId="BulletSqNoBold">
    <w:name w:val="Bullet Sq No Bold"/>
    <w:basedOn w:val="Normal"/>
    <w:pPr>
      <w:numPr>
        <w:numId w:val="17"/>
      </w:numPr>
    </w:pPr>
  </w:style>
  <w:style w:type="paragraph" w:customStyle="1" w:styleId="Style1">
    <w:name w:val="Style1"/>
    <w:pPr>
      <w:spacing w:before="40"/>
    </w:pPr>
    <w:rPr>
      <w:rFonts w:ascii="Arial" w:hAnsi="Arial" w:cs="Miriam"/>
      <w:noProof/>
      <w:sz w:val="18"/>
      <w:lang w:bidi="ar-SA"/>
    </w:rPr>
  </w:style>
  <w:style w:type="paragraph" w:customStyle="1" w:styleId="Callout">
    <w:name w:val="Callout"/>
    <w:basedOn w:val="Style1"/>
  </w:style>
  <w:style w:type="paragraph" w:styleId="Title">
    <w:name w:val="Title"/>
    <w:basedOn w:val="Normal"/>
    <w:qFormat/>
    <w:pPr>
      <w:spacing w:before="20" w:after="0" w:line="264" w:lineRule="auto"/>
      <w:jc w:val="center"/>
    </w:pPr>
    <w:rPr>
      <w:rFonts w:ascii="Tahoma" w:hAnsi="Times New Roman" w:cs="Tahoma"/>
      <w:b/>
      <w:bCs/>
      <w:noProof w:val="0"/>
      <w:snapToGrid w:val="0"/>
      <w:kern w:val="28"/>
      <w:sz w:val="48"/>
      <w:szCs w:val="36"/>
    </w:rPr>
  </w:style>
  <w:style w:type="character" w:customStyle="1" w:styleId="PersonalComposeStyle">
    <w:name w:val="Personal Compose Style"/>
    <w:rPr>
      <w:rFonts w:ascii="Arial" w:hAnsi="Arial" w:cs="Arial"/>
      <w:b w:val="0"/>
      <w:bCs w:val="0"/>
      <w:i w:val="0"/>
      <w:iCs w:val="0"/>
      <w:color w:val="auto"/>
      <w:sz w:val="20"/>
      <w:szCs w:val="20"/>
    </w:rPr>
  </w:style>
  <w:style w:type="paragraph" w:customStyle="1" w:styleId="TOCHeader">
    <w:name w:val="TOC Header"/>
    <w:basedOn w:val="Heading1"/>
    <w:pPr>
      <w:numPr>
        <w:numId w:val="0"/>
      </w:numPr>
      <w:pBdr>
        <w:bottom w:val="single" w:sz="8" w:space="1" w:color="auto"/>
      </w:pBdr>
      <w:spacing w:before="20" w:after="120" w:line="264" w:lineRule="auto"/>
      <w:outlineLvl w:val="9"/>
    </w:pPr>
    <w:rPr>
      <w:rFonts w:hAnsi="Times New Roman" w:cs="Tahoma"/>
      <w:snapToGrid w:val="0"/>
      <w:kern w:val="28"/>
      <w:sz w:val="28"/>
      <w:szCs w:val="28"/>
    </w:rPr>
  </w:style>
  <w:style w:type="paragraph" w:customStyle="1" w:styleId="TextHanging">
    <w:name w:val="Text Hanging"/>
    <w:basedOn w:val="Text"/>
    <w:pPr>
      <w:ind w:left="1702" w:hanging="1418"/>
    </w:pPr>
  </w:style>
  <w:style w:type="paragraph" w:customStyle="1" w:styleId="BodyHanging">
    <w:name w:val="Body Hanging"/>
    <w:basedOn w:val="Body"/>
    <w:pPr>
      <w:ind w:left="1440" w:hanging="1440"/>
    </w:pPr>
  </w:style>
  <w:style w:type="character" w:styleId="PageNumber">
    <w:name w:val="page number"/>
    <w:basedOn w:val="DefaultParagraphFont"/>
  </w:style>
  <w:style w:type="paragraph" w:customStyle="1" w:styleId="Figure">
    <w:name w:val="Figure"/>
    <w:basedOn w:val="Normal"/>
    <w:pPr>
      <w:spacing w:before="240" w:after="240"/>
      <w:jc w:val="center"/>
    </w:pPr>
    <w:rPr>
      <w:rFonts w:ascii="Times New Roman" w:hAnsi="Times New Roman"/>
      <w:i/>
      <w:iCs/>
      <w:sz w:val="20"/>
      <w:szCs w:val="20"/>
    </w:rPr>
  </w:style>
  <w:style w:type="paragraph" w:customStyle="1" w:styleId="ListBulletLast">
    <w:name w:val="List Bullet Last"/>
    <w:basedOn w:val="ListBullet"/>
    <w:next w:val="Text"/>
    <w:pPr>
      <w:numPr>
        <w:numId w:val="16"/>
      </w:numPr>
      <w:spacing w:after="240"/>
    </w:pPr>
  </w:style>
  <w:style w:type="character" w:styleId="Emphasis">
    <w:name w:val="Emphasis"/>
    <w:qFormat/>
    <w:rPr>
      <w:i/>
      <w:iCs/>
    </w:rPr>
  </w:style>
  <w:style w:type="paragraph" w:customStyle="1" w:styleId="CaptioncontnoTOC">
    <w:name w:val="Caption cont no TOC"/>
    <w:basedOn w:val="Caption"/>
    <w:next w:val="Text"/>
    <w:pPr>
      <w:spacing w:before="0"/>
    </w:pPr>
  </w:style>
  <w:style w:type="paragraph" w:styleId="NormalWeb">
    <w:name w:val="Normal (Web)"/>
    <w:basedOn w:val="Normal"/>
    <w:uiPriority w:val="99"/>
    <w:pPr>
      <w:spacing w:before="100" w:beforeAutospacing="1" w:after="100" w:afterAutospacing="1"/>
      <w:jc w:val="left"/>
    </w:pPr>
    <w:rPr>
      <w:rFonts w:ascii="Times New Roman" w:hAnsi="Times New Roman" w:cs="Times New Roman"/>
      <w:noProof w:val="0"/>
      <w:color w:val="000000"/>
    </w:rPr>
  </w:style>
  <w:style w:type="character" w:styleId="FollowedHyperlink">
    <w:name w:val="FollowedHyperlink"/>
    <w:rPr>
      <w:color w:val="800080"/>
      <w:u w:val="single"/>
    </w:rPr>
  </w:style>
  <w:style w:type="paragraph" w:customStyle="1" w:styleId="SectionNumber">
    <w:name w:val="Section Number"/>
    <w:next w:val="Heading1"/>
    <w:pPr>
      <w:numPr>
        <w:numId w:val="14"/>
      </w:numPr>
    </w:pPr>
    <w:rPr>
      <w:vanish/>
      <w:color w:val="333399"/>
      <w:sz w:val="16"/>
      <w:lang w:bidi="ar-SA"/>
    </w:rPr>
  </w:style>
  <w:style w:type="paragraph" w:styleId="BodyText">
    <w:name w:val="Body Text"/>
    <w:basedOn w:val="Normal"/>
    <w:pPr>
      <w:spacing w:before="80" w:after="0"/>
      <w:jc w:val="center"/>
    </w:pPr>
    <w:rPr>
      <w:rFonts w:ascii="Arial" w:hAnsi="Arial" w:cs="Arial"/>
      <w:sz w:val="18"/>
      <w:szCs w:val="18"/>
    </w:rPr>
  </w:style>
  <w:style w:type="character" w:customStyle="1" w:styleId="EmailStyle20">
    <w:name w:val="EmailStyle20"/>
    <w:rPr>
      <w:rFonts w:ascii="Arial" w:hAnsi="Arial" w:cs="Arial"/>
      <w:color w:val="000000"/>
      <w:sz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after="40"/>
      <w:jc w:val="both"/>
    </w:pPr>
    <w:rPr>
      <w:rFonts w:ascii="Courier New" w:hAnsi="Courier New" w:cs="Courier New"/>
      <w:noProof/>
      <w:lang w:bidi="ar-SA"/>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pPr>
      <w:ind w:left="720"/>
    </w:pPr>
  </w:style>
  <w:style w:type="paragraph" w:styleId="PlainText">
    <w:name w:val="Plain Text"/>
    <w:basedOn w:val="Normal"/>
    <w:rPr>
      <w:rFonts w:ascii="Courier New" w:hAnsi="Courier New" w:cs="Courier New"/>
      <w:sz w:val="20"/>
      <w:szCs w:val="20"/>
    </w:r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rPr>
      <w:rFonts w:ascii="Arial" w:hAnsi="Arial" w:cs="Arial"/>
      <w:b/>
      <w:bCs/>
    </w:rPr>
  </w:style>
  <w:style w:type="character" w:customStyle="1" w:styleId="PersonalReplyStyle">
    <w:name w:val="Personal Reply Style"/>
    <w:rPr>
      <w:rFonts w:ascii="Arial" w:hAnsi="Arial" w:cs="Arial"/>
      <w:b w:val="0"/>
      <w:i w:val="0"/>
      <w:color w:val="auto"/>
      <w:sz w:val="20"/>
    </w:rPr>
  </w:style>
  <w:style w:type="paragraph" w:customStyle="1" w:styleId="tableentry0">
    <w:name w:val="table entry"/>
    <w:basedOn w:val="Normal"/>
    <w:pPr>
      <w:spacing w:before="0" w:after="0"/>
      <w:jc w:val="left"/>
    </w:pPr>
    <w:rPr>
      <w:rFonts w:ascii="Arial" w:hAnsi="Arial"/>
      <w:sz w:val="18"/>
    </w:rPr>
  </w:style>
  <w:style w:type="paragraph" w:styleId="BodyTextIndent">
    <w:name w:val="Body Text Indent"/>
    <w:basedOn w:val="Normal"/>
    <w:pPr>
      <w:spacing w:before="0" w:after="0"/>
      <w:jc w:val="left"/>
    </w:pPr>
    <w:rPr>
      <w:rFonts w:ascii="Arial" w:hAnsi="Arial" w:cs="Arial"/>
      <w:noProof w:val="0"/>
      <w:sz w:val="20"/>
      <w:szCs w:val="20"/>
      <w:lang w:eastAsia="he-IL" w:bidi="he-IL"/>
    </w:rPr>
  </w:style>
  <w:style w:type="paragraph" w:styleId="BalloonText">
    <w:name w:val="Balloon Text"/>
    <w:basedOn w:val="Normal"/>
    <w:semiHidden/>
    <w:rsid w:val="00BC6818"/>
    <w:rPr>
      <w:rFonts w:ascii="Tahoma" w:hAnsi="Tahoma" w:cs="Tahoma"/>
      <w:sz w:val="16"/>
      <w:szCs w:val="16"/>
    </w:rPr>
  </w:style>
  <w:style w:type="paragraph" w:customStyle="1" w:styleId="Header1">
    <w:name w:val="Header1"/>
    <w:basedOn w:val="Normal"/>
    <w:rsid w:val="00DD56C1"/>
  </w:style>
  <w:style w:type="paragraph" w:styleId="ListParagraph">
    <w:name w:val="List Paragraph"/>
    <w:basedOn w:val="Normal"/>
    <w:uiPriority w:val="34"/>
    <w:qFormat/>
    <w:rsid w:val="00495D2A"/>
    <w:pPr>
      <w:spacing w:before="0" w:after="0"/>
      <w:ind w:left="720"/>
      <w:contextualSpacing/>
      <w:jc w:val="left"/>
    </w:pPr>
    <w:rPr>
      <w:rFonts w:ascii="Times New Roman" w:hAnsi="Times New Roman" w:cs="Times New Roman"/>
      <w:noProof w:val="0"/>
      <w:lang w:bidi="he-IL"/>
    </w:rPr>
  </w:style>
  <w:style w:type="table" w:styleId="TableGrid">
    <w:name w:val="Table Grid"/>
    <w:basedOn w:val="TableNormal"/>
    <w:rsid w:val="00EB3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3706">
      <w:bodyDiv w:val="1"/>
      <w:marLeft w:val="0"/>
      <w:marRight w:val="0"/>
      <w:marTop w:val="0"/>
      <w:marBottom w:val="0"/>
      <w:divBdr>
        <w:top w:val="none" w:sz="0" w:space="0" w:color="auto"/>
        <w:left w:val="none" w:sz="0" w:space="0" w:color="auto"/>
        <w:bottom w:val="none" w:sz="0" w:space="0" w:color="auto"/>
        <w:right w:val="none" w:sz="0" w:space="0" w:color="auto"/>
      </w:divBdr>
      <w:divsChild>
        <w:div w:id="88158882">
          <w:marLeft w:val="720"/>
          <w:marRight w:val="0"/>
          <w:marTop w:val="0"/>
          <w:marBottom w:val="0"/>
          <w:divBdr>
            <w:top w:val="none" w:sz="0" w:space="0" w:color="auto"/>
            <w:left w:val="none" w:sz="0" w:space="0" w:color="auto"/>
            <w:bottom w:val="none" w:sz="0" w:space="0" w:color="auto"/>
            <w:right w:val="none" w:sz="0" w:space="0" w:color="auto"/>
          </w:divBdr>
        </w:div>
        <w:div w:id="421420242">
          <w:marLeft w:val="720"/>
          <w:marRight w:val="0"/>
          <w:marTop w:val="0"/>
          <w:marBottom w:val="0"/>
          <w:divBdr>
            <w:top w:val="none" w:sz="0" w:space="0" w:color="auto"/>
            <w:left w:val="none" w:sz="0" w:space="0" w:color="auto"/>
            <w:bottom w:val="none" w:sz="0" w:space="0" w:color="auto"/>
            <w:right w:val="none" w:sz="0" w:space="0" w:color="auto"/>
          </w:divBdr>
        </w:div>
      </w:divsChild>
    </w:div>
    <w:div w:id="212885228">
      <w:bodyDiv w:val="1"/>
      <w:marLeft w:val="0"/>
      <w:marRight w:val="0"/>
      <w:marTop w:val="0"/>
      <w:marBottom w:val="0"/>
      <w:divBdr>
        <w:top w:val="none" w:sz="0" w:space="0" w:color="auto"/>
        <w:left w:val="none" w:sz="0" w:space="0" w:color="auto"/>
        <w:bottom w:val="none" w:sz="0" w:space="0" w:color="auto"/>
        <w:right w:val="none" w:sz="0" w:space="0" w:color="auto"/>
      </w:divBdr>
    </w:div>
    <w:div w:id="264311735">
      <w:bodyDiv w:val="1"/>
      <w:marLeft w:val="0"/>
      <w:marRight w:val="0"/>
      <w:marTop w:val="0"/>
      <w:marBottom w:val="0"/>
      <w:divBdr>
        <w:top w:val="none" w:sz="0" w:space="0" w:color="auto"/>
        <w:left w:val="none" w:sz="0" w:space="0" w:color="auto"/>
        <w:bottom w:val="none" w:sz="0" w:space="0" w:color="auto"/>
        <w:right w:val="none" w:sz="0" w:space="0" w:color="auto"/>
      </w:divBdr>
      <w:divsChild>
        <w:div w:id="1995639959">
          <w:marLeft w:val="720"/>
          <w:marRight w:val="0"/>
          <w:marTop w:val="0"/>
          <w:marBottom w:val="0"/>
          <w:divBdr>
            <w:top w:val="none" w:sz="0" w:space="0" w:color="auto"/>
            <w:left w:val="none" w:sz="0" w:space="0" w:color="auto"/>
            <w:bottom w:val="none" w:sz="0" w:space="0" w:color="auto"/>
            <w:right w:val="none" w:sz="0" w:space="0" w:color="auto"/>
          </w:divBdr>
        </w:div>
      </w:divsChild>
    </w:div>
    <w:div w:id="476144366">
      <w:bodyDiv w:val="1"/>
      <w:marLeft w:val="0"/>
      <w:marRight w:val="0"/>
      <w:marTop w:val="0"/>
      <w:marBottom w:val="0"/>
      <w:divBdr>
        <w:top w:val="none" w:sz="0" w:space="0" w:color="auto"/>
        <w:left w:val="none" w:sz="0" w:space="0" w:color="auto"/>
        <w:bottom w:val="none" w:sz="0" w:space="0" w:color="auto"/>
        <w:right w:val="none" w:sz="0" w:space="0" w:color="auto"/>
      </w:divBdr>
    </w:div>
    <w:div w:id="555553722">
      <w:bodyDiv w:val="1"/>
      <w:marLeft w:val="0"/>
      <w:marRight w:val="0"/>
      <w:marTop w:val="0"/>
      <w:marBottom w:val="0"/>
      <w:divBdr>
        <w:top w:val="none" w:sz="0" w:space="0" w:color="auto"/>
        <w:left w:val="none" w:sz="0" w:space="0" w:color="auto"/>
        <w:bottom w:val="none" w:sz="0" w:space="0" w:color="auto"/>
        <w:right w:val="none" w:sz="0" w:space="0" w:color="auto"/>
      </w:divBdr>
    </w:div>
    <w:div w:id="627778370">
      <w:bodyDiv w:val="1"/>
      <w:marLeft w:val="0"/>
      <w:marRight w:val="0"/>
      <w:marTop w:val="0"/>
      <w:marBottom w:val="0"/>
      <w:divBdr>
        <w:top w:val="none" w:sz="0" w:space="0" w:color="auto"/>
        <w:left w:val="none" w:sz="0" w:space="0" w:color="auto"/>
        <w:bottom w:val="none" w:sz="0" w:space="0" w:color="auto"/>
        <w:right w:val="none" w:sz="0" w:space="0" w:color="auto"/>
      </w:divBdr>
    </w:div>
    <w:div w:id="674310633">
      <w:bodyDiv w:val="1"/>
      <w:marLeft w:val="0"/>
      <w:marRight w:val="0"/>
      <w:marTop w:val="0"/>
      <w:marBottom w:val="0"/>
      <w:divBdr>
        <w:top w:val="none" w:sz="0" w:space="0" w:color="auto"/>
        <w:left w:val="none" w:sz="0" w:space="0" w:color="auto"/>
        <w:bottom w:val="none" w:sz="0" w:space="0" w:color="auto"/>
        <w:right w:val="none" w:sz="0" w:space="0" w:color="auto"/>
      </w:divBdr>
    </w:div>
    <w:div w:id="736316390">
      <w:bodyDiv w:val="1"/>
      <w:marLeft w:val="0"/>
      <w:marRight w:val="0"/>
      <w:marTop w:val="0"/>
      <w:marBottom w:val="0"/>
      <w:divBdr>
        <w:top w:val="none" w:sz="0" w:space="0" w:color="auto"/>
        <w:left w:val="none" w:sz="0" w:space="0" w:color="auto"/>
        <w:bottom w:val="none" w:sz="0" w:space="0" w:color="auto"/>
        <w:right w:val="none" w:sz="0" w:space="0" w:color="auto"/>
      </w:divBdr>
    </w:div>
    <w:div w:id="882642764">
      <w:bodyDiv w:val="1"/>
      <w:marLeft w:val="0"/>
      <w:marRight w:val="0"/>
      <w:marTop w:val="0"/>
      <w:marBottom w:val="0"/>
      <w:divBdr>
        <w:top w:val="none" w:sz="0" w:space="0" w:color="auto"/>
        <w:left w:val="none" w:sz="0" w:space="0" w:color="auto"/>
        <w:bottom w:val="none" w:sz="0" w:space="0" w:color="auto"/>
        <w:right w:val="none" w:sz="0" w:space="0" w:color="auto"/>
      </w:divBdr>
      <w:divsChild>
        <w:div w:id="1397127011">
          <w:marLeft w:val="360"/>
          <w:marRight w:val="0"/>
          <w:marTop w:val="200"/>
          <w:marBottom w:val="0"/>
          <w:divBdr>
            <w:top w:val="none" w:sz="0" w:space="0" w:color="auto"/>
            <w:left w:val="none" w:sz="0" w:space="0" w:color="auto"/>
            <w:bottom w:val="none" w:sz="0" w:space="0" w:color="auto"/>
            <w:right w:val="none" w:sz="0" w:space="0" w:color="auto"/>
          </w:divBdr>
        </w:div>
        <w:div w:id="2136487531">
          <w:marLeft w:val="360"/>
          <w:marRight w:val="0"/>
          <w:marTop w:val="200"/>
          <w:marBottom w:val="0"/>
          <w:divBdr>
            <w:top w:val="none" w:sz="0" w:space="0" w:color="auto"/>
            <w:left w:val="none" w:sz="0" w:space="0" w:color="auto"/>
            <w:bottom w:val="none" w:sz="0" w:space="0" w:color="auto"/>
            <w:right w:val="none" w:sz="0" w:space="0" w:color="auto"/>
          </w:divBdr>
        </w:div>
      </w:divsChild>
    </w:div>
    <w:div w:id="931819905">
      <w:bodyDiv w:val="1"/>
      <w:marLeft w:val="0"/>
      <w:marRight w:val="0"/>
      <w:marTop w:val="0"/>
      <w:marBottom w:val="0"/>
      <w:divBdr>
        <w:top w:val="none" w:sz="0" w:space="0" w:color="auto"/>
        <w:left w:val="none" w:sz="0" w:space="0" w:color="auto"/>
        <w:bottom w:val="none" w:sz="0" w:space="0" w:color="auto"/>
        <w:right w:val="none" w:sz="0" w:space="0" w:color="auto"/>
      </w:divBdr>
    </w:div>
    <w:div w:id="1081027049">
      <w:bodyDiv w:val="1"/>
      <w:marLeft w:val="0"/>
      <w:marRight w:val="0"/>
      <w:marTop w:val="0"/>
      <w:marBottom w:val="0"/>
      <w:divBdr>
        <w:top w:val="none" w:sz="0" w:space="0" w:color="auto"/>
        <w:left w:val="none" w:sz="0" w:space="0" w:color="auto"/>
        <w:bottom w:val="none" w:sz="0" w:space="0" w:color="auto"/>
        <w:right w:val="none" w:sz="0" w:space="0" w:color="auto"/>
      </w:divBdr>
    </w:div>
    <w:div w:id="1146552569">
      <w:bodyDiv w:val="1"/>
      <w:marLeft w:val="0"/>
      <w:marRight w:val="0"/>
      <w:marTop w:val="0"/>
      <w:marBottom w:val="0"/>
      <w:divBdr>
        <w:top w:val="none" w:sz="0" w:space="0" w:color="auto"/>
        <w:left w:val="none" w:sz="0" w:space="0" w:color="auto"/>
        <w:bottom w:val="none" w:sz="0" w:space="0" w:color="auto"/>
        <w:right w:val="none" w:sz="0" w:space="0" w:color="auto"/>
      </w:divBdr>
    </w:div>
    <w:div w:id="1250965511">
      <w:bodyDiv w:val="1"/>
      <w:marLeft w:val="0"/>
      <w:marRight w:val="0"/>
      <w:marTop w:val="0"/>
      <w:marBottom w:val="0"/>
      <w:divBdr>
        <w:top w:val="none" w:sz="0" w:space="0" w:color="auto"/>
        <w:left w:val="none" w:sz="0" w:space="0" w:color="auto"/>
        <w:bottom w:val="none" w:sz="0" w:space="0" w:color="auto"/>
        <w:right w:val="none" w:sz="0" w:space="0" w:color="auto"/>
      </w:divBdr>
    </w:div>
    <w:div w:id="1380781100">
      <w:bodyDiv w:val="1"/>
      <w:marLeft w:val="0"/>
      <w:marRight w:val="0"/>
      <w:marTop w:val="0"/>
      <w:marBottom w:val="0"/>
      <w:divBdr>
        <w:top w:val="none" w:sz="0" w:space="0" w:color="auto"/>
        <w:left w:val="none" w:sz="0" w:space="0" w:color="auto"/>
        <w:bottom w:val="none" w:sz="0" w:space="0" w:color="auto"/>
        <w:right w:val="none" w:sz="0" w:space="0" w:color="auto"/>
      </w:divBdr>
      <w:divsChild>
        <w:div w:id="1035495881">
          <w:marLeft w:val="360"/>
          <w:marRight w:val="0"/>
          <w:marTop w:val="200"/>
          <w:marBottom w:val="0"/>
          <w:divBdr>
            <w:top w:val="none" w:sz="0" w:space="0" w:color="auto"/>
            <w:left w:val="none" w:sz="0" w:space="0" w:color="auto"/>
            <w:bottom w:val="none" w:sz="0" w:space="0" w:color="auto"/>
            <w:right w:val="none" w:sz="0" w:space="0" w:color="auto"/>
          </w:divBdr>
        </w:div>
        <w:div w:id="2059283938">
          <w:marLeft w:val="360"/>
          <w:marRight w:val="0"/>
          <w:marTop w:val="200"/>
          <w:marBottom w:val="0"/>
          <w:divBdr>
            <w:top w:val="none" w:sz="0" w:space="0" w:color="auto"/>
            <w:left w:val="none" w:sz="0" w:space="0" w:color="auto"/>
            <w:bottom w:val="none" w:sz="0" w:space="0" w:color="auto"/>
            <w:right w:val="none" w:sz="0" w:space="0" w:color="auto"/>
          </w:divBdr>
        </w:div>
      </w:divsChild>
    </w:div>
    <w:div w:id="1433237913">
      <w:bodyDiv w:val="1"/>
      <w:marLeft w:val="0"/>
      <w:marRight w:val="0"/>
      <w:marTop w:val="0"/>
      <w:marBottom w:val="0"/>
      <w:divBdr>
        <w:top w:val="none" w:sz="0" w:space="0" w:color="auto"/>
        <w:left w:val="none" w:sz="0" w:space="0" w:color="auto"/>
        <w:bottom w:val="none" w:sz="0" w:space="0" w:color="auto"/>
        <w:right w:val="none" w:sz="0" w:space="0" w:color="auto"/>
      </w:divBdr>
    </w:div>
    <w:div w:id="1628925661">
      <w:bodyDiv w:val="1"/>
      <w:marLeft w:val="0"/>
      <w:marRight w:val="0"/>
      <w:marTop w:val="0"/>
      <w:marBottom w:val="0"/>
      <w:divBdr>
        <w:top w:val="none" w:sz="0" w:space="0" w:color="auto"/>
        <w:left w:val="none" w:sz="0" w:space="0" w:color="auto"/>
        <w:bottom w:val="none" w:sz="0" w:space="0" w:color="auto"/>
        <w:right w:val="none" w:sz="0" w:space="0" w:color="auto"/>
      </w:divBdr>
      <w:divsChild>
        <w:div w:id="534924171">
          <w:marLeft w:val="360"/>
          <w:marRight w:val="0"/>
          <w:marTop w:val="200"/>
          <w:marBottom w:val="0"/>
          <w:divBdr>
            <w:top w:val="none" w:sz="0" w:space="0" w:color="auto"/>
            <w:left w:val="none" w:sz="0" w:space="0" w:color="auto"/>
            <w:bottom w:val="none" w:sz="0" w:space="0" w:color="auto"/>
            <w:right w:val="none" w:sz="0" w:space="0" w:color="auto"/>
          </w:divBdr>
        </w:div>
        <w:div w:id="1528828378">
          <w:marLeft w:val="360"/>
          <w:marRight w:val="0"/>
          <w:marTop w:val="200"/>
          <w:marBottom w:val="0"/>
          <w:divBdr>
            <w:top w:val="none" w:sz="0" w:space="0" w:color="auto"/>
            <w:left w:val="none" w:sz="0" w:space="0" w:color="auto"/>
            <w:bottom w:val="none" w:sz="0" w:space="0" w:color="auto"/>
            <w:right w:val="none" w:sz="0" w:space="0" w:color="auto"/>
          </w:divBdr>
        </w:div>
      </w:divsChild>
    </w:div>
    <w:div w:id="1695960220">
      <w:bodyDiv w:val="1"/>
      <w:marLeft w:val="0"/>
      <w:marRight w:val="0"/>
      <w:marTop w:val="0"/>
      <w:marBottom w:val="0"/>
      <w:divBdr>
        <w:top w:val="none" w:sz="0" w:space="0" w:color="auto"/>
        <w:left w:val="none" w:sz="0" w:space="0" w:color="auto"/>
        <w:bottom w:val="none" w:sz="0" w:space="0" w:color="auto"/>
        <w:right w:val="none" w:sz="0" w:space="0" w:color="auto"/>
      </w:divBdr>
      <w:divsChild>
        <w:div w:id="539126524">
          <w:marLeft w:val="360"/>
          <w:marRight w:val="0"/>
          <w:marTop w:val="200"/>
          <w:marBottom w:val="0"/>
          <w:divBdr>
            <w:top w:val="none" w:sz="0" w:space="0" w:color="auto"/>
            <w:left w:val="none" w:sz="0" w:space="0" w:color="auto"/>
            <w:bottom w:val="none" w:sz="0" w:space="0" w:color="auto"/>
            <w:right w:val="none" w:sz="0" w:space="0" w:color="auto"/>
          </w:divBdr>
        </w:div>
        <w:div w:id="1608153957">
          <w:marLeft w:val="360"/>
          <w:marRight w:val="0"/>
          <w:marTop w:val="200"/>
          <w:marBottom w:val="0"/>
          <w:divBdr>
            <w:top w:val="none" w:sz="0" w:space="0" w:color="auto"/>
            <w:left w:val="none" w:sz="0" w:space="0" w:color="auto"/>
            <w:bottom w:val="none" w:sz="0" w:space="0" w:color="auto"/>
            <w:right w:val="none" w:sz="0" w:space="0" w:color="auto"/>
          </w:divBdr>
        </w:div>
        <w:div w:id="615332834">
          <w:marLeft w:val="360"/>
          <w:marRight w:val="0"/>
          <w:marTop w:val="200"/>
          <w:marBottom w:val="0"/>
          <w:divBdr>
            <w:top w:val="none" w:sz="0" w:space="0" w:color="auto"/>
            <w:left w:val="none" w:sz="0" w:space="0" w:color="auto"/>
            <w:bottom w:val="none" w:sz="0" w:space="0" w:color="auto"/>
            <w:right w:val="none" w:sz="0" w:space="0" w:color="auto"/>
          </w:divBdr>
        </w:div>
        <w:div w:id="1968703215">
          <w:marLeft w:val="360"/>
          <w:marRight w:val="0"/>
          <w:marTop w:val="200"/>
          <w:marBottom w:val="0"/>
          <w:divBdr>
            <w:top w:val="none" w:sz="0" w:space="0" w:color="auto"/>
            <w:left w:val="none" w:sz="0" w:space="0" w:color="auto"/>
            <w:bottom w:val="none" w:sz="0" w:space="0" w:color="auto"/>
            <w:right w:val="none" w:sz="0" w:space="0" w:color="auto"/>
          </w:divBdr>
        </w:div>
        <w:div w:id="2086758780">
          <w:marLeft w:val="360"/>
          <w:marRight w:val="0"/>
          <w:marTop w:val="200"/>
          <w:marBottom w:val="0"/>
          <w:divBdr>
            <w:top w:val="none" w:sz="0" w:space="0" w:color="auto"/>
            <w:left w:val="none" w:sz="0" w:space="0" w:color="auto"/>
            <w:bottom w:val="none" w:sz="0" w:space="0" w:color="auto"/>
            <w:right w:val="none" w:sz="0" w:space="0" w:color="auto"/>
          </w:divBdr>
        </w:div>
      </w:divsChild>
    </w:div>
    <w:div w:id="1728408799">
      <w:bodyDiv w:val="1"/>
      <w:marLeft w:val="0"/>
      <w:marRight w:val="0"/>
      <w:marTop w:val="0"/>
      <w:marBottom w:val="0"/>
      <w:divBdr>
        <w:top w:val="none" w:sz="0" w:space="0" w:color="auto"/>
        <w:left w:val="none" w:sz="0" w:space="0" w:color="auto"/>
        <w:bottom w:val="none" w:sz="0" w:space="0" w:color="auto"/>
        <w:right w:val="none" w:sz="0" w:space="0" w:color="auto"/>
      </w:divBdr>
    </w:div>
    <w:div w:id="1965651882">
      <w:bodyDiv w:val="1"/>
      <w:marLeft w:val="0"/>
      <w:marRight w:val="0"/>
      <w:marTop w:val="0"/>
      <w:marBottom w:val="0"/>
      <w:divBdr>
        <w:top w:val="none" w:sz="0" w:space="0" w:color="auto"/>
        <w:left w:val="none" w:sz="0" w:space="0" w:color="auto"/>
        <w:bottom w:val="none" w:sz="0" w:space="0" w:color="auto"/>
        <w:right w:val="none" w:sz="0" w:space="0" w:color="auto"/>
      </w:divBdr>
    </w:div>
    <w:div w:id="2016423453">
      <w:bodyDiv w:val="1"/>
      <w:marLeft w:val="0"/>
      <w:marRight w:val="0"/>
      <w:marTop w:val="0"/>
      <w:marBottom w:val="0"/>
      <w:divBdr>
        <w:top w:val="none" w:sz="0" w:space="0" w:color="auto"/>
        <w:left w:val="none" w:sz="0" w:space="0" w:color="auto"/>
        <w:bottom w:val="none" w:sz="0" w:space="0" w:color="auto"/>
        <w:right w:val="none" w:sz="0" w:space="0" w:color="auto"/>
      </w:divBdr>
      <w:divsChild>
        <w:div w:id="10039718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bak\Other%20Documents\_ez_mir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_ez_mira</Template>
  <TotalTime>1</TotalTime>
  <Pages>9</Pages>
  <Words>1296</Words>
  <Characters>6485</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1</vt:lpstr>
      <vt:lpstr>1</vt:lpstr>
    </vt:vector>
  </TitlesOfParts>
  <Company>BGU</Company>
  <LinksUpToDate>false</LinksUpToDate>
  <CharactersWithSpaces>7766</CharactersWithSpaces>
  <SharedDoc>false</SharedDoc>
  <HLinks>
    <vt:vector size="66" baseType="variant">
      <vt:variant>
        <vt:i4>1114169</vt:i4>
      </vt:variant>
      <vt:variant>
        <vt:i4>62</vt:i4>
      </vt:variant>
      <vt:variant>
        <vt:i4>0</vt:i4>
      </vt:variant>
      <vt:variant>
        <vt:i4>5</vt:i4>
      </vt:variant>
      <vt:variant>
        <vt:lpwstr/>
      </vt:variant>
      <vt:variant>
        <vt:lpwstr>_Toc261787201</vt:lpwstr>
      </vt:variant>
      <vt:variant>
        <vt:i4>1114169</vt:i4>
      </vt:variant>
      <vt:variant>
        <vt:i4>56</vt:i4>
      </vt:variant>
      <vt:variant>
        <vt:i4>0</vt:i4>
      </vt:variant>
      <vt:variant>
        <vt:i4>5</vt:i4>
      </vt:variant>
      <vt:variant>
        <vt:lpwstr/>
      </vt:variant>
      <vt:variant>
        <vt:lpwstr>_Toc261787200</vt:lpwstr>
      </vt:variant>
      <vt:variant>
        <vt:i4>1572922</vt:i4>
      </vt:variant>
      <vt:variant>
        <vt:i4>50</vt:i4>
      </vt:variant>
      <vt:variant>
        <vt:i4>0</vt:i4>
      </vt:variant>
      <vt:variant>
        <vt:i4>5</vt:i4>
      </vt:variant>
      <vt:variant>
        <vt:lpwstr/>
      </vt:variant>
      <vt:variant>
        <vt:lpwstr>_Toc261787199</vt:lpwstr>
      </vt:variant>
      <vt:variant>
        <vt:i4>1572922</vt:i4>
      </vt:variant>
      <vt:variant>
        <vt:i4>44</vt:i4>
      </vt:variant>
      <vt:variant>
        <vt:i4>0</vt:i4>
      </vt:variant>
      <vt:variant>
        <vt:i4>5</vt:i4>
      </vt:variant>
      <vt:variant>
        <vt:lpwstr/>
      </vt:variant>
      <vt:variant>
        <vt:lpwstr>_Toc261787198</vt:lpwstr>
      </vt:variant>
      <vt:variant>
        <vt:i4>1572922</vt:i4>
      </vt:variant>
      <vt:variant>
        <vt:i4>38</vt:i4>
      </vt:variant>
      <vt:variant>
        <vt:i4>0</vt:i4>
      </vt:variant>
      <vt:variant>
        <vt:i4>5</vt:i4>
      </vt:variant>
      <vt:variant>
        <vt:lpwstr/>
      </vt:variant>
      <vt:variant>
        <vt:lpwstr>_Toc261787197</vt:lpwstr>
      </vt:variant>
      <vt:variant>
        <vt:i4>1572922</vt:i4>
      </vt:variant>
      <vt:variant>
        <vt:i4>32</vt:i4>
      </vt:variant>
      <vt:variant>
        <vt:i4>0</vt:i4>
      </vt:variant>
      <vt:variant>
        <vt:i4>5</vt:i4>
      </vt:variant>
      <vt:variant>
        <vt:lpwstr/>
      </vt:variant>
      <vt:variant>
        <vt:lpwstr>_Toc261787196</vt:lpwstr>
      </vt:variant>
      <vt:variant>
        <vt:i4>1572922</vt:i4>
      </vt:variant>
      <vt:variant>
        <vt:i4>26</vt:i4>
      </vt:variant>
      <vt:variant>
        <vt:i4>0</vt:i4>
      </vt:variant>
      <vt:variant>
        <vt:i4>5</vt:i4>
      </vt:variant>
      <vt:variant>
        <vt:lpwstr/>
      </vt:variant>
      <vt:variant>
        <vt:lpwstr>_Toc261787195</vt:lpwstr>
      </vt:variant>
      <vt:variant>
        <vt:i4>1572922</vt:i4>
      </vt:variant>
      <vt:variant>
        <vt:i4>20</vt:i4>
      </vt:variant>
      <vt:variant>
        <vt:i4>0</vt:i4>
      </vt:variant>
      <vt:variant>
        <vt:i4>5</vt:i4>
      </vt:variant>
      <vt:variant>
        <vt:lpwstr/>
      </vt:variant>
      <vt:variant>
        <vt:lpwstr>_Toc261787194</vt:lpwstr>
      </vt:variant>
      <vt:variant>
        <vt:i4>1572922</vt:i4>
      </vt:variant>
      <vt:variant>
        <vt:i4>14</vt:i4>
      </vt:variant>
      <vt:variant>
        <vt:i4>0</vt:i4>
      </vt:variant>
      <vt:variant>
        <vt:i4>5</vt:i4>
      </vt:variant>
      <vt:variant>
        <vt:lpwstr/>
      </vt:variant>
      <vt:variant>
        <vt:lpwstr>_Toc261787193</vt:lpwstr>
      </vt:variant>
      <vt:variant>
        <vt:i4>1572922</vt:i4>
      </vt:variant>
      <vt:variant>
        <vt:i4>8</vt:i4>
      </vt:variant>
      <vt:variant>
        <vt:i4>0</vt:i4>
      </vt:variant>
      <vt:variant>
        <vt:i4>5</vt:i4>
      </vt:variant>
      <vt:variant>
        <vt:lpwstr/>
      </vt:variant>
      <vt:variant>
        <vt:lpwstr>_Toc261787192</vt:lpwstr>
      </vt:variant>
      <vt:variant>
        <vt:i4>1572922</vt:i4>
      </vt:variant>
      <vt:variant>
        <vt:i4>2</vt:i4>
      </vt:variant>
      <vt:variant>
        <vt:i4>0</vt:i4>
      </vt:variant>
      <vt:variant>
        <vt:i4>5</vt:i4>
      </vt:variant>
      <vt:variant>
        <vt:lpwstr/>
      </vt:variant>
      <vt:variant>
        <vt:lpwstr>_Toc261787191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Arthur Ilgiaev</dc:creator>
  <cp:keywords/>
  <dc:description/>
  <cp:lastModifiedBy>Hila Gurevich</cp:lastModifiedBy>
  <cp:revision>3</cp:revision>
  <cp:lastPrinted>2001-07-16T09:56:00Z</cp:lastPrinted>
  <dcterms:created xsi:type="dcterms:W3CDTF">2019-06-16T16:33:00Z</dcterms:created>
  <dcterms:modified xsi:type="dcterms:W3CDTF">2019-06-16T16:34:00Z</dcterms:modified>
</cp:coreProperties>
</file>